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03FCF" w14:textId="6F3A057A" w:rsidR="006151F2" w:rsidRPr="00292018" w:rsidRDefault="00A76DD2" w:rsidP="000736E4">
      <w:pPr>
        <w:ind w:left="1" w:hanging="3"/>
        <w:jc w:val="center"/>
        <w:outlineLvl w:val="9"/>
        <w:rPr>
          <w:rFonts w:ascii="Arial" w:hAnsi="Arial" w:cs="Arial"/>
        </w:rPr>
      </w:pPr>
      <w:r>
        <w:rPr>
          <w:rFonts w:ascii="Arial" w:eastAsia="Times New Roman" w:hAnsi="Arial" w:cs="Arial"/>
          <w:b/>
          <w:sz w:val="32"/>
          <w:szCs w:val="32"/>
        </w:rPr>
        <w:t xml:space="preserve">Reinforcement Learning for </w:t>
      </w:r>
      <w:r w:rsidR="00C4011D">
        <w:rPr>
          <w:rFonts w:ascii="Arial" w:eastAsia="Times New Roman" w:hAnsi="Arial" w:cs="Arial"/>
          <w:b/>
          <w:sz w:val="32"/>
          <w:szCs w:val="32"/>
        </w:rPr>
        <w:t xml:space="preserve">Dynamic </w:t>
      </w:r>
      <w:r>
        <w:rPr>
          <w:rFonts w:ascii="Arial" w:eastAsia="Times New Roman" w:hAnsi="Arial" w:cs="Arial"/>
          <w:b/>
          <w:sz w:val="32"/>
          <w:szCs w:val="32"/>
        </w:rPr>
        <w:t>Pump Scheduling under Demand Uncertainty</w:t>
      </w:r>
    </w:p>
    <w:p w14:paraId="252CC723" w14:textId="77777777" w:rsidR="006151F2" w:rsidRPr="00292018" w:rsidRDefault="006151F2" w:rsidP="000736E4">
      <w:pPr>
        <w:ind w:left="1" w:hanging="3"/>
        <w:jc w:val="center"/>
        <w:outlineLvl w:val="9"/>
        <w:rPr>
          <w:rFonts w:ascii="Arial" w:eastAsia="Times New Roman" w:hAnsi="Arial" w:cs="Arial"/>
          <w:sz w:val="28"/>
          <w:szCs w:val="28"/>
        </w:rPr>
      </w:pPr>
    </w:p>
    <w:p w14:paraId="41E04283" w14:textId="55C99C9A" w:rsidR="006151F2" w:rsidRPr="00152300" w:rsidRDefault="00152300" w:rsidP="000736E4">
      <w:pPr>
        <w:ind w:left="0" w:hanging="2"/>
        <w:jc w:val="center"/>
        <w:outlineLvl w:val="9"/>
        <w:rPr>
          <w:rFonts w:ascii="Arial" w:hAnsi="Arial" w:cs="Arial"/>
          <w:lang w:val="de-DE"/>
        </w:rPr>
      </w:pPr>
      <w:r w:rsidRPr="00152300">
        <w:rPr>
          <w:rFonts w:ascii="Arial" w:eastAsia="Times New Roman" w:hAnsi="Arial" w:cs="Arial"/>
          <w:b/>
          <w:lang w:val="de-DE"/>
        </w:rPr>
        <w:t>Paul Stahlhofen</w:t>
      </w:r>
      <w:r w:rsidR="00ED21EA" w:rsidRPr="00152300">
        <w:rPr>
          <w:rFonts w:ascii="Arial" w:eastAsia="Times New Roman" w:hAnsi="Arial" w:cs="Arial"/>
          <w:b/>
          <w:vertAlign w:val="superscript"/>
          <w:lang w:val="de-DE"/>
        </w:rPr>
        <w:t>1</w:t>
      </w:r>
      <w:r w:rsidR="00F71873">
        <w:rPr>
          <w:rFonts w:ascii="Arial" w:eastAsia="Times New Roman" w:hAnsi="Arial" w:cs="Arial"/>
          <w:b/>
          <w:vertAlign w:val="superscript"/>
          <w:lang w:val="de-DE"/>
        </w:rPr>
        <w:t>,*</w:t>
      </w:r>
      <w:r w:rsidR="00ED21EA" w:rsidRPr="00152300">
        <w:rPr>
          <w:rFonts w:ascii="Arial" w:eastAsia="Times New Roman" w:hAnsi="Arial" w:cs="Arial"/>
          <w:b/>
          <w:lang w:val="de-DE"/>
        </w:rPr>
        <w:t xml:space="preserve">, </w:t>
      </w:r>
      <w:r w:rsidRPr="00152300">
        <w:rPr>
          <w:rFonts w:ascii="Arial" w:eastAsia="Times New Roman" w:hAnsi="Arial" w:cs="Arial"/>
          <w:b/>
          <w:lang w:val="de-DE"/>
        </w:rPr>
        <w:t xml:space="preserve"> Dennis Zanutto</w:t>
      </w:r>
      <w:r w:rsidR="00ED21EA" w:rsidRPr="00152300">
        <w:rPr>
          <w:rFonts w:ascii="Arial" w:eastAsia="Times New Roman" w:hAnsi="Arial" w:cs="Arial"/>
          <w:b/>
          <w:vertAlign w:val="superscript"/>
          <w:lang w:val="de-DE"/>
        </w:rPr>
        <w:t>2</w:t>
      </w:r>
      <w:r w:rsidR="00ED21EA" w:rsidRPr="00152300">
        <w:rPr>
          <w:rFonts w:ascii="Arial" w:eastAsia="Times New Roman" w:hAnsi="Arial" w:cs="Arial"/>
          <w:b/>
          <w:lang w:val="de-DE"/>
        </w:rPr>
        <w:t xml:space="preserve">, </w:t>
      </w:r>
      <w:r w:rsidRPr="00152300">
        <w:rPr>
          <w:rFonts w:ascii="Arial" w:eastAsia="Times New Roman" w:hAnsi="Arial" w:cs="Arial"/>
          <w:b/>
          <w:lang w:val="de-DE"/>
        </w:rPr>
        <w:t>André Artelt</w:t>
      </w:r>
      <w:r>
        <w:rPr>
          <w:rFonts w:ascii="Arial" w:eastAsia="Times New Roman" w:hAnsi="Arial" w:cs="Arial"/>
          <w:b/>
          <w:vertAlign w:val="superscript"/>
          <w:lang w:val="de-DE"/>
        </w:rPr>
        <w:t>1</w:t>
      </w:r>
      <w:r w:rsidR="00ED21EA" w:rsidRPr="00152300">
        <w:rPr>
          <w:rFonts w:ascii="Arial" w:eastAsia="Times New Roman" w:hAnsi="Arial" w:cs="Arial"/>
          <w:b/>
          <w:vertAlign w:val="superscript"/>
          <w:lang w:val="de-DE"/>
        </w:rPr>
        <w:t xml:space="preserve"> </w:t>
      </w:r>
      <w:r w:rsidRPr="00152300">
        <w:rPr>
          <w:rFonts w:ascii="Arial" w:eastAsia="Times New Roman" w:hAnsi="Arial" w:cs="Arial"/>
          <w:b/>
          <w:lang w:val="de-DE"/>
        </w:rPr>
        <w:t>, Luca Hermes</w:t>
      </w:r>
      <w:r>
        <w:rPr>
          <w:rFonts w:ascii="Arial" w:eastAsia="Times New Roman" w:hAnsi="Arial" w:cs="Arial"/>
          <w:b/>
          <w:vertAlign w:val="superscript"/>
          <w:lang w:val="de-DE"/>
        </w:rPr>
        <w:t>1</w:t>
      </w:r>
      <w:r w:rsidRPr="00152300">
        <w:rPr>
          <w:rFonts w:ascii="Arial" w:eastAsia="Times New Roman" w:hAnsi="Arial" w:cs="Arial"/>
          <w:b/>
          <w:lang w:val="de-DE"/>
        </w:rPr>
        <w:t>,</w:t>
      </w:r>
      <w:r w:rsidRPr="00152300">
        <w:rPr>
          <w:rFonts w:ascii="Arial" w:eastAsia="Times New Roman" w:hAnsi="Arial" w:cs="Arial"/>
          <w:b/>
          <w:lang w:val="de-DE"/>
        </w:rPr>
        <w:br/>
        <w:t>Alissa Müller</w:t>
      </w:r>
      <w:r>
        <w:rPr>
          <w:rFonts w:ascii="Arial" w:eastAsia="Times New Roman" w:hAnsi="Arial" w:cs="Arial"/>
          <w:b/>
          <w:vertAlign w:val="superscript"/>
          <w:lang w:val="de-DE"/>
        </w:rPr>
        <w:t>1</w:t>
      </w:r>
      <w:r w:rsidRPr="00152300">
        <w:rPr>
          <w:rFonts w:ascii="Arial" w:eastAsia="Times New Roman" w:hAnsi="Arial" w:cs="Arial"/>
          <w:b/>
          <w:lang w:val="de-DE"/>
        </w:rPr>
        <w:t>, Barbara Hammer</w:t>
      </w:r>
      <w:r>
        <w:rPr>
          <w:rFonts w:ascii="Arial" w:eastAsia="Times New Roman" w:hAnsi="Arial" w:cs="Arial"/>
          <w:b/>
          <w:vertAlign w:val="superscript"/>
          <w:lang w:val="de-DE"/>
        </w:rPr>
        <w:t>1</w:t>
      </w:r>
      <w:r w:rsidRPr="00152300">
        <w:rPr>
          <w:rFonts w:ascii="Arial" w:eastAsia="Times New Roman" w:hAnsi="Arial" w:cs="Arial"/>
          <w:b/>
          <w:lang w:val="de-DE"/>
        </w:rPr>
        <w:t>, Dragan Savic</w:t>
      </w:r>
      <w:r>
        <w:rPr>
          <w:rFonts w:ascii="Arial" w:eastAsia="Times New Roman" w:hAnsi="Arial" w:cs="Arial"/>
          <w:b/>
          <w:vertAlign w:val="superscript"/>
          <w:lang w:val="de-DE"/>
        </w:rPr>
        <w:t>2</w:t>
      </w:r>
      <w:ins w:id="0" w:author="Savic, Dragan" w:date="2025-03-04T16:43:00Z" w16du:dateUtc="2025-03-04T15:43:00Z">
        <w:r w:rsidR="007B382E">
          <w:rPr>
            <w:rFonts w:ascii="Arial" w:eastAsia="Times New Roman" w:hAnsi="Arial" w:cs="Arial"/>
            <w:b/>
            <w:vertAlign w:val="superscript"/>
            <w:lang w:val="de-DE"/>
          </w:rPr>
          <w:t>,3</w:t>
        </w:r>
      </w:ins>
    </w:p>
    <w:p w14:paraId="5364694A" w14:textId="0403B0A8" w:rsidR="006151F2" w:rsidRPr="0097783C" w:rsidRDefault="00ED21EA" w:rsidP="5935101D">
      <w:pPr>
        <w:ind w:left="0" w:hanging="2"/>
        <w:jc w:val="center"/>
        <w:rPr>
          <w:rFonts w:ascii="Arial" w:hAnsi="Arial" w:cs="Arial"/>
          <w:lang w:val="en-US"/>
        </w:rPr>
      </w:pPr>
      <w:r w:rsidRPr="0097783C">
        <w:rPr>
          <w:rFonts w:ascii="Arial" w:eastAsia="Times New Roman" w:hAnsi="Arial" w:cs="Arial"/>
          <w:vertAlign w:val="superscript"/>
          <w:lang w:val="en-US"/>
        </w:rPr>
        <w:t>1</w:t>
      </w:r>
      <w:r w:rsidR="00F71873" w:rsidRPr="0097783C">
        <w:rPr>
          <w:rFonts w:ascii="Arial" w:eastAsia="Times New Roman" w:hAnsi="Arial" w:cs="Arial"/>
          <w:lang w:val="en-US"/>
        </w:rPr>
        <w:t>Bielefeld University,</w:t>
      </w:r>
      <w:r w:rsidR="00152300" w:rsidRPr="0097783C">
        <w:rPr>
          <w:rFonts w:ascii="Arial" w:eastAsia="Times New Roman" w:hAnsi="Arial" w:cs="Arial"/>
          <w:lang w:val="en-US"/>
        </w:rPr>
        <w:t xml:space="preserve"> AG Machine Learning</w:t>
      </w:r>
      <w:r w:rsidRPr="0097783C">
        <w:rPr>
          <w:lang w:val="en-US"/>
        </w:rPr>
        <w:br/>
      </w:r>
      <w:r w:rsidR="00152300" w:rsidRPr="0097783C">
        <w:rPr>
          <w:rFonts w:ascii="Arial" w:eastAsia="Times New Roman" w:hAnsi="Arial" w:cs="Arial"/>
          <w:lang w:val="en-US"/>
        </w:rPr>
        <w:t>Inspiration 1, 33615 Bielefeld, Germany</w:t>
      </w:r>
    </w:p>
    <w:p w14:paraId="1AAB5CEC" w14:textId="77777777" w:rsidR="00171E40" w:rsidRDefault="00152300" w:rsidP="000736E4">
      <w:pPr>
        <w:ind w:left="0" w:hanging="2"/>
        <w:jc w:val="center"/>
        <w:outlineLvl w:val="9"/>
        <w:rPr>
          <w:rFonts w:ascii="Arial" w:eastAsia="Times New Roman" w:hAnsi="Arial" w:cs="Arial"/>
          <w:lang w:val="en-US"/>
        </w:rPr>
      </w:pPr>
      <w:r w:rsidRPr="009410E0">
        <w:rPr>
          <w:rFonts w:ascii="Arial" w:eastAsia="Times New Roman" w:hAnsi="Arial" w:cs="Arial"/>
          <w:vertAlign w:val="superscript"/>
          <w:lang w:val="en-US"/>
        </w:rPr>
        <w:t>2</w:t>
      </w:r>
      <w:r w:rsidR="00ED21EA" w:rsidRPr="009410E0">
        <w:rPr>
          <w:rFonts w:ascii="Arial" w:eastAsia="Times New Roman" w:hAnsi="Arial" w:cs="Arial"/>
          <w:vertAlign w:val="superscript"/>
          <w:lang w:val="en-US"/>
        </w:rPr>
        <w:t xml:space="preserve"> </w:t>
      </w:r>
      <w:r w:rsidRPr="009410E0">
        <w:rPr>
          <w:rFonts w:ascii="Arial" w:eastAsia="Times New Roman" w:hAnsi="Arial" w:cs="Arial"/>
          <w:lang w:val="en-US"/>
        </w:rPr>
        <w:t>KWR</w:t>
      </w:r>
      <w:r w:rsidR="007B382E">
        <w:rPr>
          <w:rFonts w:ascii="Arial" w:eastAsia="Times New Roman" w:hAnsi="Arial" w:cs="Arial"/>
          <w:lang w:val="en-US"/>
        </w:rPr>
        <w:t xml:space="preserve"> </w:t>
      </w:r>
      <w:r w:rsidR="00171E40">
        <w:rPr>
          <w:rFonts w:ascii="Arial" w:eastAsia="Times New Roman" w:hAnsi="Arial" w:cs="Arial"/>
          <w:lang w:val="en-US"/>
        </w:rPr>
        <w:t>Water Research Institute</w:t>
      </w:r>
    </w:p>
    <w:p w14:paraId="4E282395" w14:textId="4B9792C8" w:rsidR="006151F2" w:rsidRDefault="00152300" w:rsidP="000736E4">
      <w:pPr>
        <w:ind w:left="0" w:hanging="2"/>
        <w:jc w:val="center"/>
        <w:outlineLvl w:val="9"/>
        <w:rPr>
          <w:rFonts w:ascii="Arial" w:eastAsia="Times New Roman" w:hAnsi="Arial" w:cs="Arial"/>
          <w:lang w:val="en-US"/>
        </w:rPr>
      </w:pPr>
      <w:proofErr w:type="spellStart"/>
      <w:r w:rsidRPr="009410E0">
        <w:rPr>
          <w:rFonts w:ascii="Arial" w:eastAsia="Times New Roman" w:hAnsi="Arial" w:cs="Arial"/>
          <w:lang w:val="en-US"/>
        </w:rPr>
        <w:t>Groningenhaven</w:t>
      </w:r>
      <w:proofErr w:type="spellEnd"/>
      <w:r w:rsidRPr="009410E0">
        <w:rPr>
          <w:rFonts w:ascii="Arial" w:eastAsia="Times New Roman" w:hAnsi="Arial" w:cs="Arial"/>
          <w:lang w:val="en-US"/>
        </w:rPr>
        <w:t xml:space="preserve"> 7, Postbus </w:t>
      </w:r>
      <w:r w:rsidR="00117AD9" w:rsidRPr="009410E0">
        <w:rPr>
          <w:rFonts w:ascii="Arial" w:eastAsia="Times New Roman" w:hAnsi="Arial" w:cs="Arial"/>
          <w:lang w:val="en-US"/>
        </w:rPr>
        <w:t xml:space="preserve">1072, 3430 </w:t>
      </w:r>
      <w:proofErr w:type="spellStart"/>
      <w:r w:rsidR="00117AD9" w:rsidRPr="009410E0">
        <w:rPr>
          <w:rFonts w:ascii="Arial" w:eastAsia="Times New Roman" w:hAnsi="Arial" w:cs="Arial"/>
          <w:lang w:val="en-US"/>
        </w:rPr>
        <w:t>Nieuwegein</w:t>
      </w:r>
      <w:proofErr w:type="spellEnd"/>
      <w:r w:rsidR="00117AD9" w:rsidRPr="009410E0">
        <w:rPr>
          <w:rFonts w:ascii="Arial" w:eastAsia="Times New Roman" w:hAnsi="Arial" w:cs="Arial"/>
          <w:lang w:val="en-US"/>
        </w:rPr>
        <w:t>, The Netherlands</w:t>
      </w:r>
    </w:p>
    <w:p w14:paraId="0D90BA1B" w14:textId="5BCDEF28" w:rsidR="001460FD" w:rsidRPr="009410E0" w:rsidRDefault="00EF3028" w:rsidP="000736E4">
      <w:pPr>
        <w:ind w:left="0" w:hanging="2"/>
        <w:jc w:val="center"/>
        <w:outlineLvl w:val="9"/>
        <w:rPr>
          <w:rFonts w:ascii="Arial" w:hAnsi="Arial" w:cs="Arial"/>
          <w:lang w:val="en-US"/>
        </w:rPr>
      </w:pPr>
      <w:ins w:id="1" w:author="Paul Stahlhofen" w:date="2025-03-05T15:29:00Z" w16du:dateUtc="2025-03-05T14:29:00Z">
        <w:r>
          <w:rPr>
            <w:rFonts w:ascii="Arial" w:eastAsia="Times New Roman" w:hAnsi="Arial" w:cs="Arial"/>
            <w:vertAlign w:val="superscript"/>
            <w:lang w:val="en-US"/>
          </w:rPr>
          <w:t>3</w:t>
        </w:r>
      </w:ins>
      <w:r w:rsidR="001460FD">
        <w:rPr>
          <w:rFonts w:ascii="Arial" w:eastAsia="Times New Roman" w:hAnsi="Arial" w:cs="Arial"/>
          <w:lang w:val="en-US"/>
        </w:rPr>
        <w:t>University of Exeter, Centre for Water Systems, North Park Road, EX4 4QF, Exeter, United Kingdom</w:t>
      </w:r>
    </w:p>
    <w:p w14:paraId="74E9F3F3" w14:textId="6012B96C" w:rsidR="006151F2" w:rsidRDefault="00F71873" w:rsidP="5935101D">
      <w:pPr>
        <w:ind w:left="0" w:hanging="2"/>
        <w:jc w:val="center"/>
        <w:rPr>
          <w:rFonts w:ascii="Arial" w:eastAsia="Times New Roman" w:hAnsi="Arial" w:cs="Arial"/>
          <w:i/>
          <w:iCs/>
        </w:rPr>
      </w:pPr>
      <w:r>
        <w:rPr>
          <w:rFonts w:ascii="Arial" w:eastAsia="Times New Roman" w:hAnsi="Arial" w:cs="Arial"/>
          <w:i/>
          <w:iCs/>
          <w:vertAlign w:val="superscript"/>
        </w:rPr>
        <w:t>*</w:t>
      </w:r>
      <w:r>
        <w:rPr>
          <w:rFonts w:ascii="Arial" w:eastAsia="Times New Roman" w:hAnsi="Arial" w:cs="Arial"/>
          <w:i/>
          <w:iCs/>
        </w:rPr>
        <w:t>correspond</w:t>
      </w:r>
      <w:r w:rsidR="002C18EC">
        <w:rPr>
          <w:rFonts w:ascii="Arial" w:eastAsia="Times New Roman" w:hAnsi="Arial" w:cs="Arial"/>
          <w:i/>
          <w:iCs/>
        </w:rPr>
        <w:t>e</w:t>
      </w:r>
      <w:r>
        <w:rPr>
          <w:rFonts w:ascii="Arial" w:eastAsia="Times New Roman" w:hAnsi="Arial" w:cs="Arial"/>
          <w:i/>
          <w:iCs/>
        </w:rPr>
        <w:t>nce: p</w:t>
      </w:r>
      <w:r w:rsidR="00152300" w:rsidRPr="5935101D">
        <w:rPr>
          <w:rFonts w:ascii="Arial" w:eastAsia="Times New Roman" w:hAnsi="Arial" w:cs="Arial"/>
          <w:i/>
          <w:iCs/>
        </w:rPr>
        <w:t>stahlhofen@techfak.uni-bielefeld.de</w:t>
      </w:r>
    </w:p>
    <w:p w14:paraId="4E40B5E6" w14:textId="77777777" w:rsidR="00292018" w:rsidRDefault="00292018" w:rsidP="000736E4">
      <w:pPr>
        <w:ind w:left="0" w:hanging="2"/>
        <w:jc w:val="center"/>
        <w:outlineLvl w:val="9"/>
        <w:rPr>
          <w:rFonts w:ascii="Arial" w:eastAsia="Times New Roman" w:hAnsi="Arial" w:cs="Arial"/>
          <w:i/>
        </w:rPr>
      </w:pPr>
    </w:p>
    <w:p w14:paraId="238F25BA" w14:textId="5999DC75" w:rsidR="00292018" w:rsidRPr="00292018" w:rsidRDefault="00292018" w:rsidP="000736E4">
      <w:pPr>
        <w:ind w:left="0" w:hanging="2"/>
        <w:outlineLvl w:val="9"/>
        <w:rPr>
          <w:rFonts w:ascii="Arial" w:hAnsi="Arial" w:cs="Arial"/>
        </w:rPr>
      </w:pPr>
      <w:r w:rsidRPr="00292018">
        <w:rPr>
          <w:rFonts w:ascii="Arial" w:eastAsia="Times New Roman" w:hAnsi="Arial" w:cs="Arial"/>
          <w:b/>
        </w:rPr>
        <w:t xml:space="preserve">Keywords: </w:t>
      </w:r>
      <w:r w:rsidR="009D6F86">
        <w:rPr>
          <w:rFonts w:ascii="Arial" w:eastAsia="Times New Roman" w:hAnsi="Arial" w:cs="Arial"/>
        </w:rPr>
        <w:t>Reinforcement Learning, Pump Scheduling, Demand Uncertainty</w:t>
      </w:r>
    </w:p>
    <w:p w14:paraId="45A71CFF" w14:textId="77777777" w:rsidR="006151F2" w:rsidRPr="00292018" w:rsidRDefault="006151F2" w:rsidP="000736E4">
      <w:pPr>
        <w:ind w:left="0" w:hanging="2"/>
        <w:jc w:val="center"/>
        <w:outlineLvl w:val="9"/>
        <w:rPr>
          <w:rFonts w:ascii="Arial" w:hAnsi="Arial" w:cs="Arial"/>
        </w:rPr>
      </w:pPr>
    </w:p>
    <w:p w14:paraId="371046F7" w14:textId="77777777" w:rsidR="006151F2" w:rsidRPr="00292018" w:rsidRDefault="00ED21EA" w:rsidP="000736E4">
      <w:pPr>
        <w:ind w:left="1" w:hanging="3"/>
        <w:outlineLvl w:val="9"/>
        <w:rPr>
          <w:rFonts w:ascii="Arial" w:hAnsi="Arial" w:cs="Arial"/>
        </w:rPr>
      </w:pPr>
      <w:r w:rsidRPr="00292018">
        <w:rPr>
          <w:rFonts w:ascii="Arial" w:eastAsia="Times New Roman" w:hAnsi="Arial" w:cs="Arial"/>
          <w:b/>
          <w:sz w:val="28"/>
          <w:szCs w:val="28"/>
        </w:rPr>
        <w:t xml:space="preserve">ABSTRACT </w:t>
      </w:r>
    </w:p>
    <w:p w14:paraId="59235303" w14:textId="7CD3B2A8" w:rsidR="006E3E73" w:rsidRDefault="00590096" w:rsidP="00161922">
      <w:pPr>
        <w:ind w:left="0" w:hanging="2"/>
        <w:rPr>
          <w:rFonts w:ascii="Arial" w:eastAsia="Times New Roman" w:hAnsi="Arial" w:cs="Arial"/>
        </w:rPr>
      </w:pPr>
      <w:r w:rsidRPr="5935101D">
        <w:rPr>
          <w:rFonts w:ascii="Arial" w:eastAsia="Times New Roman" w:hAnsi="Arial" w:cs="Arial"/>
        </w:rPr>
        <w:t xml:space="preserve">Reliable and cost-efficient scheduling of pumps is an important task in the </w:t>
      </w:r>
      <w:r w:rsidR="00336FF5">
        <w:rPr>
          <w:rFonts w:ascii="Arial" w:eastAsia="Times New Roman" w:hAnsi="Arial" w:cs="Arial"/>
        </w:rPr>
        <w:t>daily operations</w:t>
      </w:r>
      <w:r w:rsidRPr="5935101D">
        <w:rPr>
          <w:rFonts w:ascii="Arial" w:eastAsia="Times New Roman" w:hAnsi="Arial" w:cs="Arial"/>
        </w:rPr>
        <w:t xml:space="preserve"> of urban water distribution networks (WDNs). In this work, we address the pump scheduling problem </w:t>
      </w:r>
      <w:r w:rsidR="004D57AF">
        <w:rPr>
          <w:rFonts w:ascii="Arial" w:eastAsia="Times New Roman" w:hAnsi="Arial" w:cs="Arial"/>
        </w:rPr>
        <w:t>using</w:t>
      </w:r>
      <w:r w:rsidR="004D57AF" w:rsidRPr="5935101D">
        <w:rPr>
          <w:rFonts w:ascii="Arial" w:eastAsia="Times New Roman" w:hAnsi="Arial" w:cs="Arial"/>
        </w:rPr>
        <w:t xml:space="preserve"> </w:t>
      </w:r>
      <w:r w:rsidRPr="5935101D">
        <w:rPr>
          <w:rFonts w:ascii="Arial" w:eastAsia="Times New Roman" w:hAnsi="Arial" w:cs="Arial"/>
        </w:rPr>
        <w:t>reinforcement learning (RL)</w:t>
      </w:r>
      <w:r w:rsidR="00F71873">
        <w:rPr>
          <w:rFonts w:ascii="Arial" w:eastAsia="Times New Roman" w:hAnsi="Arial" w:cs="Arial"/>
        </w:rPr>
        <w:t>, which allows network controls</w:t>
      </w:r>
      <w:r w:rsidR="006B535E">
        <w:rPr>
          <w:rFonts w:ascii="Arial" w:eastAsia="Times New Roman" w:hAnsi="Arial" w:cs="Arial"/>
        </w:rPr>
        <w:t xml:space="preserve"> </w:t>
      </w:r>
      <w:r w:rsidR="004576A1">
        <w:rPr>
          <w:rFonts w:ascii="Arial" w:eastAsia="Times New Roman" w:hAnsi="Arial" w:cs="Arial"/>
        </w:rPr>
        <w:t xml:space="preserve">to adapt </w:t>
      </w:r>
      <w:r w:rsidR="006B535E">
        <w:rPr>
          <w:rFonts w:ascii="Arial" w:eastAsia="Times New Roman" w:hAnsi="Arial" w:cs="Arial"/>
        </w:rPr>
        <w:t>to changes in demand</w:t>
      </w:r>
      <w:r w:rsidR="00F71873">
        <w:rPr>
          <w:rFonts w:ascii="Arial" w:eastAsia="Times New Roman" w:hAnsi="Arial" w:cs="Arial"/>
        </w:rPr>
        <w:t xml:space="preserve"> in real-time after a data-driven training phase</w:t>
      </w:r>
      <w:r w:rsidRPr="5935101D">
        <w:rPr>
          <w:rFonts w:ascii="Arial" w:eastAsia="Times New Roman" w:hAnsi="Arial" w:cs="Arial"/>
        </w:rPr>
        <w:t xml:space="preserve">. Previous </w:t>
      </w:r>
      <w:r w:rsidR="00874CF6" w:rsidRPr="5935101D">
        <w:rPr>
          <w:rFonts w:ascii="Arial" w:eastAsia="Times New Roman" w:hAnsi="Arial" w:cs="Arial"/>
        </w:rPr>
        <w:t>contributions</w:t>
      </w:r>
      <w:r w:rsidRPr="5935101D">
        <w:rPr>
          <w:rFonts w:ascii="Arial" w:eastAsia="Times New Roman" w:hAnsi="Arial" w:cs="Arial"/>
        </w:rPr>
        <w:t xml:space="preserve"> have shown the general suitability of RL for </w:t>
      </w:r>
      <w:r w:rsidR="000C2E25" w:rsidRPr="5935101D">
        <w:rPr>
          <w:rFonts w:ascii="Arial" w:eastAsia="Times New Roman" w:hAnsi="Arial" w:cs="Arial"/>
        </w:rPr>
        <w:t>control tasks in WDNs</w:t>
      </w:r>
      <w:r w:rsidR="00582B5B" w:rsidRPr="5935101D">
        <w:rPr>
          <w:rFonts w:ascii="Arial" w:eastAsia="Times New Roman" w:hAnsi="Arial" w:cs="Arial"/>
        </w:rPr>
        <w:t xml:space="preserve"> </w:t>
      </w:r>
      <w:r w:rsidRPr="5935101D">
        <w:rPr>
          <w:rFonts w:ascii="Arial" w:eastAsia="Times New Roman" w:hAnsi="Arial" w:cs="Arial"/>
        </w:rPr>
        <w:fldChar w:fldCharType="begin"/>
      </w:r>
      <w:r w:rsidRPr="5935101D">
        <w:rPr>
          <w:rFonts w:ascii="Arial" w:eastAsia="Times New Roman" w:hAnsi="Arial" w:cs="Arial"/>
        </w:rPr>
        <w:instrText xml:space="preserve"> ADDIN ZOTERO_ITEM CSL_CITATION {"citationID":"E8Oiewxj","properties":{"formattedCitation":"[1], [2]","plainCitation":"[1], [2]","noteIndex":0},"citationItems":[{"id":963,"uris":["http://zotero.org/users/11272955/items/H8YW9DMX"],"itemData":{"id":963,"type":"article-journal","abstract":"Real-time control of pumps can be an infeasible task in water distribution systems (WDSs) because the calculation to find the optimal pump speeds is resource-intensive. The computational need cannot be lowered even with the capabilities of smart water networks when conventional optimization techniques are used. Deep reinforcement learning (DRL) is presented here as a controller of pumps in two WDSs. An agent based on a dueling deep q-network is trained to maintain the pump speeds based on instantaneous nodal pressure data. General optimization techniques (e.g., Nelder-Mead method, differential evolution) serve as baselines. The total efficiency achieved by the DRL agent compared to the best performing baseline is above 0.98, whereas the speedup is around 2x compared to that. The main contribution of the presented approach is that the agent can run the pumps in real-time because it depends only on measurement data. If the WDS is replaced with a hydraulic simulation, the agent still outperforms conventional techniques in search speed.","container-title":"Journal of Water Resources Planning and Management","DOI":"10.1061/(ASCE)WR.1943-5452.0001287","ISSN":"0733-9496, 1943-5452","issue":"11","journalAbbreviation":"J. Water Resour. Plann. Manage.","note":"arXiv:2010.06460 [physics]","page":"04020079","source":"arXiv.org","title":"Deep Reinforcement Learning for Real-Time Optimization of Pumps in Water Distribution Systems","volume":"146","author":[{"family":"Hajgató","given":"Gergely"},{"family":"Paál","given":"György"},{"family":"Gyires-Tóth","given":"Bálint"}],"issued":{"date-parts":[["2020",11]]}}},{"id":1085,"uris":["http://zotero.org/users/11272955/items/4NYDAEB5"],"itemData":{"id":1085,"type":"article-journal","abstract":"Deep reinforcement learning (DRL) has undergone a revolution in recent years, enabling researchers to tackle a variety of previously inaccessible sequential decision problems. However, its application to the control of water distribution systems (WDS) remains limited. This research demonstrates the successful application of DRL for pressure control in WDS by simulating an environment using EPANET version 2.2, a popular open-source hydraulic simulator. We highlight the ability of DRL-EPANET to handle large action spaces, with more than 1 million possible actions in each time step, and its capacity to deal with uncertainties such as random pipe breaks. We employ the Branching Dueling Q-Network (BDQ) algorithm, which can learn in this context, and enhance it with an algorithmic modification called BDQ with fixed actions (BDQF) that achieves better rewards, especially when manipulated actions are sparse. The proposed methodology was validated using the hydraulic models of 10 real WDS, one of which integrated transmission and distribution systems operated by Hidralia, and the rest of which were operated by Aigües de Barcelona. DOI: 10.1061/JWRMD5.WRENG-6108. © 2023 American Society of Civil Engineers.","container-title":"Journal of Water Resources Planning and Management","DOI":"10.1061/JWRMD5.WRENG-6108","ISSN":"0733-9496, 1943-5452","issue":"2","journalAbbreviation":"J. Water Resour. Plann. Manage.","language":"en","page":"04023076","source":"DOI.org (Crossref)","title":"Leveraging Deep Reinforcement Learning for Water Distribution Systems with Large Action Spaces and Uncertainties: DRL-EPANET for Pressure Control","title-short":"Leveraging Deep Reinforcement Learning for Water Distribution Systems with Large Action Spaces and Uncertainties","volume":"150","author":[{"family":"Belfadil","given":"Anas"},{"family":"Modesto","given":"David"},{"family":"Meseguer","given":"Jordi"},{"family":"Joseph-Duran","given":"Bernat"},{"family":"Saporta","given":"David"},{"family":"Martin Hernandez","given":"Jose Antonio"}],"issued":{"date-parts":[["2024",2]]}}}],"schema":"https://github.com/citation-style-language/schema/raw/master/csl-citation.json"} </w:instrText>
      </w:r>
      <w:r w:rsidRPr="5935101D">
        <w:rPr>
          <w:rFonts w:ascii="Arial" w:eastAsia="Times New Roman" w:hAnsi="Arial" w:cs="Arial"/>
        </w:rPr>
        <w:fldChar w:fldCharType="separate"/>
      </w:r>
      <w:r w:rsidR="000C2E25" w:rsidRPr="5935101D">
        <w:rPr>
          <w:rFonts w:ascii="Arial" w:eastAsia="Times New Roman" w:hAnsi="Arial" w:cs="Arial"/>
          <w:noProof/>
        </w:rPr>
        <w:t>[1], [2]</w:t>
      </w:r>
      <w:r w:rsidRPr="5935101D">
        <w:rPr>
          <w:rFonts w:ascii="Arial" w:eastAsia="Times New Roman" w:hAnsi="Arial" w:cs="Arial"/>
        </w:rPr>
        <w:fldChar w:fldCharType="end"/>
      </w:r>
      <w:r w:rsidR="007D4E5C" w:rsidRPr="5935101D">
        <w:rPr>
          <w:rFonts w:ascii="Arial" w:eastAsia="Times New Roman" w:hAnsi="Arial" w:cs="Arial"/>
        </w:rPr>
        <w:t xml:space="preserve"> </w:t>
      </w:r>
      <w:r w:rsidRPr="5935101D">
        <w:rPr>
          <w:rFonts w:ascii="Arial" w:eastAsia="Times New Roman" w:hAnsi="Arial" w:cs="Arial"/>
        </w:rPr>
        <w:t xml:space="preserve">. However, most of them assume </w:t>
      </w:r>
      <w:r w:rsidR="00336FF5">
        <w:rPr>
          <w:rFonts w:ascii="Arial" w:eastAsia="Times New Roman" w:hAnsi="Arial" w:cs="Arial"/>
        </w:rPr>
        <w:t>deterministically known</w:t>
      </w:r>
      <w:r w:rsidRPr="5935101D">
        <w:rPr>
          <w:rFonts w:ascii="Arial" w:eastAsia="Times New Roman" w:hAnsi="Arial" w:cs="Arial"/>
        </w:rPr>
        <w:t xml:space="preserve"> demand patterns</w:t>
      </w:r>
      <w:r w:rsidR="00FB3BAE">
        <w:rPr>
          <w:rFonts w:ascii="Arial" w:eastAsia="Times New Roman" w:hAnsi="Arial" w:cs="Arial"/>
        </w:rPr>
        <w:t xml:space="preserve"> (cf. </w:t>
      </w:r>
      <w:r w:rsidR="00FB3BAE">
        <w:rPr>
          <w:rFonts w:ascii="Arial" w:eastAsia="Times New Roman" w:hAnsi="Arial" w:cs="Arial"/>
        </w:rPr>
        <w:fldChar w:fldCharType="begin"/>
      </w:r>
      <w:r w:rsidR="00FB3BAE">
        <w:rPr>
          <w:rFonts w:ascii="Arial" w:eastAsia="Times New Roman" w:hAnsi="Arial" w:cs="Arial"/>
        </w:rPr>
        <w:instrText xml:space="preserve"> ADDIN ZOTERO_ITEM CSL_CITATION {"citationID":"EPshDslA","properties":{"formattedCitation":"[1]","plainCitation":"[1]","noteIndex":0},"citationItems":[{"id":963,"uris":["http://zotero.org/users/11272955/items/H8YW9DMX"],"itemData":{"id":963,"type":"article-journal","abstract":"Real-time control of pumps can be an infeasible task in water distribution systems (WDSs) because the calculation to find the optimal pump speeds is resource-intensive. The computational need cannot be lowered even with the capabilities of smart water networks when conventional optimization techniques are used. Deep reinforcement learning (DRL) is presented here as a controller of pumps in two WDSs. An agent based on a dueling deep q-network is trained to maintain the pump speeds based on instantaneous nodal pressure data. General optimization techniques (e.g., Nelder-Mead method, differential evolution) serve as baselines. The total efficiency achieved by the DRL agent compared to the best performing baseline is above 0.98, whereas the speedup is around 2x compared to that. The main contribution of the presented approach is that the agent can run the pumps in real-time because it depends only on measurement data. If the WDS is replaced with a hydraulic simulation, the agent still outperforms conventional techniques in search speed.","container-title":"Journal of Water Resources Planning and Management","DOI":"10.1061/(ASCE)WR.1943-5452.0001287","ISSN":"0733-9496, 1943-5452","issue":"11","journalAbbreviation":"J. Water Resour. Plann. Manage.","note":"arXiv:2010.06460 [physics]","page":"04020079","source":"arXiv.org","title":"Deep Reinforcement Learning for Real-Time Optimization of Pumps in Water Distribution Systems","volume":"146","author":[{"family":"Hajgató","given":"Gergely"},{"family":"Paál","given":"György"},{"family":"Gyires-Tóth","given":"Bálint"}],"issued":{"date-parts":[["2020",11]]}}}],"schema":"https://github.com/citation-style-language/schema/raw/master/csl-citation.json"} </w:instrText>
      </w:r>
      <w:r w:rsidR="00FB3BAE">
        <w:rPr>
          <w:rFonts w:ascii="Arial" w:eastAsia="Times New Roman" w:hAnsi="Arial" w:cs="Arial"/>
        </w:rPr>
        <w:fldChar w:fldCharType="separate"/>
      </w:r>
      <w:r w:rsidR="00FB3BAE">
        <w:rPr>
          <w:rFonts w:ascii="Arial" w:eastAsia="Times New Roman" w:hAnsi="Arial" w:cs="Arial"/>
          <w:noProof/>
        </w:rPr>
        <w:t>[1]</w:t>
      </w:r>
      <w:r w:rsidR="00FB3BAE">
        <w:rPr>
          <w:rFonts w:ascii="Arial" w:eastAsia="Times New Roman" w:hAnsi="Arial" w:cs="Arial"/>
        </w:rPr>
        <w:fldChar w:fldCharType="end"/>
      </w:r>
      <w:r w:rsidR="00FB3BAE">
        <w:rPr>
          <w:rFonts w:ascii="Arial" w:eastAsia="Times New Roman" w:hAnsi="Arial" w:cs="Arial"/>
        </w:rPr>
        <w:t>) or consider uncertainty only for valve control (cf</w:t>
      </w:r>
      <w:ins w:id="2" w:author="Paul Stahlhofen" w:date="2025-03-05T10:58:00Z" w16du:dateUtc="2025-03-05T09:58:00Z">
        <w:r w:rsidR="001369DC">
          <w:rPr>
            <w:rFonts w:ascii="Arial" w:eastAsia="Times New Roman" w:hAnsi="Arial" w:cs="Arial"/>
          </w:rPr>
          <w:t>.</w:t>
        </w:r>
      </w:ins>
      <w:r w:rsidR="00FB3BAE">
        <w:rPr>
          <w:rFonts w:ascii="Arial" w:eastAsia="Times New Roman" w:hAnsi="Arial" w:cs="Arial"/>
        </w:rPr>
        <w:t xml:space="preserve"> </w:t>
      </w:r>
      <w:r w:rsidR="00FB3BAE">
        <w:rPr>
          <w:rFonts w:ascii="Arial" w:eastAsia="Times New Roman" w:hAnsi="Arial" w:cs="Arial"/>
        </w:rPr>
        <w:fldChar w:fldCharType="begin"/>
      </w:r>
      <w:r w:rsidR="00FB3BAE">
        <w:rPr>
          <w:rFonts w:ascii="Arial" w:eastAsia="Times New Roman" w:hAnsi="Arial" w:cs="Arial"/>
        </w:rPr>
        <w:instrText xml:space="preserve"> ADDIN ZOTERO_ITEM CSL_CITATION {"citationID":"K1RbXsjp","properties":{"formattedCitation":"[2]","plainCitation":"[2]","noteIndex":0},"citationItems":[{"id":1085,"uris":["http://zotero.org/users/11272955/items/4NYDAEB5"],"itemData":{"id":1085,"type":"article-journal","abstract":"Deep reinforcement learning (DRL) has undergone a revolution in recent years, enabling researchers to tackle a variety of previously inaccessible sequential decision problems. However, its application to the control of water distribution systems (WDS) remains limited. This research demonstrates the successful application of DRL for pressure control in WDS by simulating an environment using EPANET version 2.2, a popular open-source hydraulic simulator. We highlight the ability of DRL-EPANET to handle large action spaces, with more than 1 million possible actions in each time step, and its capacity to deal with uncertainties such as random pipe breaks. We employ the Branching Dueling Q-Network (BDQ) algorithm, which can learn in this context, and enhance it with an algorithmic modification called BDQ with fixed actions (BDQF) that achieves better rewards, especially when manipulated actions are sparse. The proposed methodology was validated using the hydraulic models of 10 real WDS, one of which integrated transmission and distribution systems operated by Hidralia, and the rest of which were operated by Aigües de Barcelona. DOI: 10.1061/JWRMD5.WRENG-6108. © 2023 American Society of Civil Engineers.","container-title":"Journal of Water Resources Planning and Management","DOI":"10.1061/JWRMD5.WRENG-6108","ISSN":"0733-9496, 1943-5452","issue":"2","journalAbbreviation":"J. Water Resour. Plann. Manage.","language":"en","page":"04023076","source":"DOI.org (Crossref)","title":"Leveraging Deep Reinforcement Learning for Water Distribution Systems with Large Action Spaces and Uncertainties: DRL-EPANET for Pressure Control","title-short":"Leveraging Deep Reinforcement Learning for Water Distribution Systems with Large Action Spaces and Uncertainties","volume":"150","author":[{"family":"Belfadil","given":"Anas"},{"family":"Modesto","given":"David"},{"family":"Meseguer","given":"Jordi"},{"family":"Joseph-Duran","given":"Bernat"},{"family":"Saporta","given":"David"},{"family":"Martin Hernandez","given":"Jose Antonio"}],"issued":{"date-parts":[["2024",2]]}}}],"schema":"https://github.com/citation-style-language/schema/raw/master/csl-citation.json"} </w:instrText>
      </w:r>
      <w:r w:rsidR="00FB3BAE">
        <w:rPr>
          <w:rFonts w:ascii="Arial" w:eastAsia="Times New Roman" w:hAnsi="Arial" w:cs="Arial"/>
        </w:rPr>
        <w:fldChar w:fldCharType="separate"/>
      </w:r>
      <w:r w:rsidR="00FB3BAE">
        <w:rPr>
          <w:rFonts w:ascii="Arial" w:eastAsia="Times New Roman" w:hAnsi="Arial" w:cs="Arial"/>
          <w:noProof/>
        </w:rPr>
        <w:t>[2]</w:t>
      </w:r>
      <w:r w:rsidR="00FB3BAE">
        <w:rPr>
          <w:rFonts w:ascii="Arial" w:eastAsia="Times New Roman" w:hAnsi="Arial" w:cs="Arial"/>
        </w:rPr>
        <w:fldChar w:fldCharType="end"/>
      </w:r>
      <w:r w:rsidR="00FB3BAE">
        <w:rPr>
          <w:rFonts w:ascii="Arial" w:eastAsia="Times New Roman" w:hAnsi="Arial" w:cs="Arial"/>
        </w:rPr>
        <w:t>)</w:t>
      </w:r>
      <w:r w:rsidRPr="5935101D">
        <w:rPr>
          <w:rFonts w:ascii="Arial" w:eastAsia="Times New Roman" w:hAnsi="Arial" w:cs="Arial"/>
        </w:rPr>
        <w:t xml:space="preserve">. </w:t>
      </w:r>
      <w:r w:rsidR="00161922">
        <w:rPr>
          <w:rFonts w:ascii="Arial" w:eastAsia="Times New Roman" w:hAnsi="Arial" w:cs="Arial"/>
        </w:rPr>
        <w:t>As RL algorithms are designed for uncertain environments, we explore their</w:t>
      </w:r>
      <w:r w:rsidR="00336FF5">
        <w:rPr>
          <w:rFonts w:ascii="Arial" w:eastAsia="Times New Roman" w:hAnsi="Arial" w:cs="Arial"/>
        </w:rPr>
        <w:t xml:space="preserve"> potential </w:t>
      </w:r>
      <w:r w:rsidR="00161922">
        <w:rPr>
          <w:rFonts w:ascii="Arial" w:eastAsia="Times New Roman" w:hAnsi="Arial" w:cs="Arial"/>
        </w:rPr>
        <w:t xml:space="preserve">for dynamic </w:t>
      </w:r>
      <w:r w:rsidR="00336FF5">
        <w:rPr>
          <w:rFonts w:ascii="Arial" w:eastAsia="Times New Roman" w:hAnsi="Arial" w:cs="Arial"/>
        </w:rPr>
        <w:t>schedul</w:t>
      </w:r>
      <w:r w:rsidR="00161922">
        <w:rPr>
          <w:rFonts w:ascii="Arial" w:eastAsia="Times New Roman" w:hAnsi="Arial" w:cs="Arial"/>
        </w:rPr>
        <w:t>ing of</w:t>
      </w:r>
      <w:r w:rsidR="00336FF5">
        <w:rPr>
          <w:rFonts w:ascii="Arial" w:eastAsia="Times New Roman" w:hAnsi="Arial" w:cs="Arial"/>
        </w:rPr>
        <w:t xml:space="preserve"> the </w:t>
      </w:r>
      <w:r w:rsidR="00161922">
        <w:rPr>
          <w:rFonts w:ascii="Arial" w:eastAsia="Times New Roman" w:hAnsi="Arial" w:cs="Arial"/>
        </w:rPr>
        <w:t>network’</w:t>
      </w:r>
      <w:r w:rsidR="002C18EC">
        <w:rPr>
          <w:rFonts w:ascii="Arial" w:eastAsia="Times New Roman" w:hAnsi="Arial" w:cs="Arial"/>
        </w:rPr>
        <w:t xml:space="preserve">s </w:t>
      </w:r>
      <w:r w:rsidR="00336FF5">
        <w:rPr>
          <w:rFonts w:ascii="Arial" w:eastAsia="Times New Roman" w:hAnsi="Arial" w:cs="Arial"/>
        </w:rPr>
        <w:t xml:space="preserve">pumps </w:t>
      </w:r>
      <w:r w:rsidR="00161922">
        <w:rPr>
          <w:rFonts w:ascii="Arial" w:eastAsia="Times New Roman" w:hAnsi="Arial" w:cs="Arial"/>
        </w:rPr>
        <w:t>under uncertain</w:t>
      </w:r>
      <w:r w:rsidR="00336FF5">
        <w:rPr>
          <w:rFonts w:ascii="Arial" w:eastAsia="Times New Roman" w:hAnsi="Arial" w:cs="Arial"/>
        </w:rPr>
        <w:t xml:space="preserve"> demand patterns. </w:t>
      </w:r>
      <w:r w:rsidR="00553F73" w:rsidRPr="5935101D">
        <w:rPr>
          <w:rFonts w:ascii="Arial" w:eastAsia="Times New Roman" w:hAnsi="Arial" w:cs="Arial"/>
        </w:rPr>
        <w:t>Our optimi</w:t>
      </w:r>
      <w:r w:rsidR="00161922">
        <w:rPr>
          <w:rFonts w:ascii="Arial" w:eastAsia="Times New Roman" w:hAnsi="Arial" w:cs="Arial"/>
        </w:rPr>
        <w:t>s</w:t>
      </w:r>
      <w:r w:rsidR="00553F73" w:rsidRPr="5935101D">
        <w:rPr>
          <w:rFonts w:ascii="Arial" w:eastAsia="Times New Roman" w:hAnsi="Arial" w:cs="Arial"/>
        </w:rPr>
        <w:t>ation goal is to train a</w:t>
      </w:r>
      <w:r w:rsidR="00FF12E6">
        <w:rPr>
          <w:rFonts w:ascii="Arial" w:eastAsia="Times New Roman" w:hAnsi="Arial" w:cs="Arial"/>
        </w:rPr>
        <w:t xml:space="preserve"> policy </w:t>
      </w:r>
      <w:r w:rsidR="00553F73" w:rsidRPr="5935101D">
        <w:rPr>
          <w:rFonts w:ascii="Arial" w:eastAsia="Times New Roman" w:hAnsi="Arial" w:cs="Arial"/>
        </w:rPr>
        <w:t xml:space="preserve">that complies with upper and lower pressure bounds at all nodes in the network while minimising the cost of pumping. To this end, we </w:t>
      </w:r>
      <w:r w:rsidR="0062125C" w:rsidRPr="5935101D">
        <w:rPr>
          <w:rFonts w:ascii="Arial" w:eastAsia="Times New Roman" w:hAnsi="Arial" w:cs="Arial"/>
        </w:rPr>
        <w:t>make use of</w:t>
      </w:r>
      <w:r w:rsidR="00553F73" w:rsidRPr="5935101D">
        <w:rPr>
          <w:rFonts w:ascii="Arial" w:eastAsia="Times New Roman" w:hAnsi="Arial" w:cs="Arial"/>
        </w:rPr>
        <w:t xml:space="preserve"> the Soft Actor-Critic </w:t>
      </w:r>
      <w:r w:rsidR="00874CF6" w:rsidRPr="5935101D">
        <w:rPr>
          <w:rFonts w:ascii="Arial" w:eastAsia="Times New Roman" w:hAnsi="Arial" w:cs="Arial"/>
        </w:rPr>
        <w:t>algorithm</w:t>
      </w:r>
      <w:r w:rsidR="00553F73" w:rsidRPr="5935101D">
        <w:rPr>
          <w:rFonts w:ascii="Arial" w:eastAsia="Times New Roman" w:hAnsi="Arial" w:cs="Arial"/>
        </w:rPr>
        <w:t xml:space="preserve"> (SAC) </w:t>
      </w:r>
      <w:r w:rsidRPr="5935101D">
        <w:rPr>
          <w:rFonts w:ascii="Arial" w:eastAsia="Times New Roman" w:hAnsi="Arial" w:cs="Arial"/>
        </w:rPr>
        <w:fldChar w:fldCharType="begin"/>
      </w:r>
      <w:r w:rsidR="002D136D">
        <w:rPr>
          <w:rFonts w:ascii="Arial" w:eastAsia="Times New Roman" w:hAnsi="Arial" w:cs="Arial"/>
        </w:rPr>
        <w:instrText xml:space="preserve"> ADDIN ZOTERO_ITEM CSL_CITATION {"citationID":"JjtoZgHH","properties":{"formattedCitation":"[3]","plainCitation":"[3]","noteIndex":0},"citationItems":[{"id":1112,"uris":["http://zotero.org/users/11272955/items/J46XBUSC"],"itemData":{"id":1112,"type":"paper-conference","abstract":"Model-free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seeds.","container-title":"PMLR","event-title":"International Conference on Machine Learning","note":"arXiv:1801.01290 [cs]","page":"1861-1870","title":"Soft Actor-Critic: Off-Policy Maximum Entropy Deep Reinforcement Learning with a Stochastic Actor","title-short":"Soft Actor-Critic","URL":"https://proceedings.mlr.press/v80/haarnoja18b","volume":"80","author":[{"family":"Haarnoja","given":"Tuomas"},{"family":"Zhou","given":"Aurick"},{"family":"Abbeel","given":"Pieter"},{"family":"Levine","given":"Sergey"}],"accessed":{"date-parts":[["2025",2,24]]},"issued":{"date-parts":[["2018",8,8]]}}}],"schema":"https://github.com/citation-style-language/schema/raw/master/csl-citation.json"} </w:instrText>
      </w:r>
      <w:r w:rsidRPr="5935101D">
        <w:rPr>
          <w:rFonts w:ascii="Arial" w:eastAsia="Times New Roman" w:hAnsi="Arial" w:cs="Arial"/>
        </w:rPr>
        <w:fldChar w:fldCharType="separate"/>
      </w:r>
      <w:r w:rsidR="00582B5B" w:rsidRPr="5935101D">
        <w:rPr>
          <w:rFonts w:ascii="Arial" w:eastAsia="Times New Roman" w:hAnsi="Arial" w:cs="Arial"/>
          <w:noProof/>
        </w:rPr>
        <w:t>[3]</w:t>
      </w:r>
      <w:r w:rsidRPr="5935101D">
        <w:rPr>
          <w:rFonts w:ascii="Arial" w:eastAsia="Times New Roman" w:hAnsi="Arial" w:cs="Arial"/>
        </w:rPr>
        <w:fldChar w:fldCharType="end"/>
      </w:r>
      <w:r w:rsidR="00553F73" w:rsidRPr="5935101D">
        <w:rPr>
          <w:rFonts w:ascii="Arial" w:eastAsia="Times New Roman" w:hAnsi="Arial" w:cs="Arial"/>
        </w:rPr>
        <w:t xml:space="preserve">. </w:t>
      </w:r>
      <w:r w:rsidR="004B4324" w:rsidRPr="5935101D">
        <w:rPr>
          <w:rFonts w:ascii="Arial" w:eastAsia="Times New Roman" w:hAnsi="Arial" w:cs="Arial"/>
        </w:rPr>
        <w:t>SAC has specifically be</w:t>
      </w:r>
      <w:r w:rsidR="00DA6A2B">
        <w:rPr>
          <w:rFonts w:ascii="Arial" w:eastAsia="Times New Roman" w:hAnsi="Arial" w:cs="Arial"/>
        </w:rPr>
        <w:t>en</w:t>
      </w:r>
      <w:r w:rsidR="004B4324" w:rsidRPr="5935101D">
        <w:rPr>
          <w:rFonts w:ascii="Arial" w:eastAsia="Times New Roman" w:hAnsi="Arial" w:cs="Arial"/>
        </w:rPr>
        <w:t xml:space="preserve"> de</w:t>
      </w:r>
      <w:r w:rsidR="00C4011D">
        <w:rPr>
          <w:rFonts w:ascii="Arial" w:eastAsia="Times New Roman" w:hAnsi="Arial" w:cs="Arial"/>
        </w:rPr>
        <w:t>veloped</w:t>
      </w:r>
      <w:r w:rsidR="004B4324" w:rsidRPr="5935101D">
        <w:rPr>
          <w:rFonts w:ascii="Arial" w:eastAsia="Times New Roman" w:hAnsi="Arial" w:cs="Arial"/>
        </w:rPr>
        <w:t xml:space="preserve"> to handle large and </w:t>
      </w:r>
      <w:commentRangeStart w:id="3"/>
      <w:r w:rsidR="004B4324" w:rsidRPr="5935101D">
        <w:rPr>
          <w:rFonts w:ascii="Arial" w:eastAsia="Times New Roman" w:hAnsi="Arial" w:cs="Arial"/>
        </w:rPr>
        <w:t xml:space="preserve">continuous action spaces </w:t>
      </w:r>
      <w:commentRangeEnd w:id="3"/>
      <w:r w:rsidR="007F33F9">
        <w:rPr>
          <w:rStyle w:val="Kommentarzeichen"/>
          <w:rFonts w:cs="Mangal"/>
        </w:rPr>
        <w:commentReference w:id="3"/>
      </w:r>
      <w:r w:rsidR="004B4324" w:rsidRPr="5935101D">
        <w:rPr>
          <w:rFonts w:ascii="Arial" w:eastAsia="Times New Roman" w:hAnsi="Arial" w:cs="Arial"/>
        </w:rPr>
        <w:t>in reinforcement learning problems, which makes it a good candidate for the pump scheduling task.</w:t>
      </w:r>
      <w:r w:rsidR="00BA4E56" w:rsidRPr="5935101D">
        <w:rPr>
          <w:rFonts w:ascii="Arial" w:eastAsia="Times New Roman" w:hAnsi="Arial" w:cs="Arial"/>
        </w:rPr>
        <w:t xml:space="preserve"> </w:t>
      </w:r>
      <w:r w:rsidR="0062125C" w:rsidRPr="5935101D">
        <w:rPr>
          <w:rFonts w:ascii="Arial" w:eastAsia="Times New Roman" w:hAnsi="Arial" w:cs="Arial"/>
        </w:rPr>
        <w:t>Data for training and testing is collected</w:t>
      </w:r>
      <w:r w:rsidR="00BA4E56" w:rsidRPr="5935101D">
        <w:rPr>
          <w:rFonts w:ascii="Arial" w:eastAsia="Times New Roman" w:hAnsi="Arial" w:cs="Arial"/>
        </w:rPr>
        <w:t xml:space="preserve"> using the EPANET simulator for </w:t>
      </w:r>
      <w:r w:rsidR="008B5DDF">
        <w:rPr>
          <w:rFonts w:ascii="Arial" w:eastAsia="Times New Roman" w:hAnsi="Arial" w:cs="Arial"/>
        </w:rPr>
        <w:t>two</w:t>
      </w:r>
      <w:r w:rsidR="00BA4E56" w:rsidRPr="5935101D">
        <w:rPr>
          <w:rFonts w:ascii="Arial" w:eastAsia="Times New Roman" w:hAnsi="Arial" w:cs="Arial"/>
        </w:rPr>
        <w:t xml:space="preserve"> </w:t>
      </w:r>
      <w:r w:rsidR="008B5DDF">
        <w:rPr>
          <w:rFonts w:ascii="Arial" w:eastAsia="Times New Roman" w:hAnsi="Arial" w:cs="Arial"/>
        </w:rPr>
        <w:t xml:space="preserve">benchmark </w:t>
      </w:r>
      <w:r w:rsidR="00BA4E56" w:rsidRPr="5935101D">
        <w:rPr>
          <w:rFonts w:ascii="Arial" w:eastAsia="Times New Roman" w:hAnsi="Arial" w:cs="Arial"/>
        </w:rPr>
        <w:t>networks</w:t>
      </w:r>
      <w:r w:rsidR="008B5DDF">
        <w:rPr>
          <w:rFonts w:ascii="Arial" w:eastAsia="Times New Roman" w:hAnsi="Arial" w:cs="Arial"/>
        </w:rPr>
        <w:t xml:space="preserve"> (</w:t>
      </w:r>
      <w:r w:rsidR="008B5DDF" w:rsidRPr="5935101D">
        <w:rPr>
          <w:rFonts w:ascii="Arial" w:eastAsia="Times New Roman" w:hAnsi="Arial" w:cs="Arial"/>
        </w:rPr>
        <w:t>Net1 and Anytown</w:t>
      </w:r>
      <w:r w:rsidR="008B5DDF">
        <w:rPr>
          <w:rFonts w:ascii="Arial" w:eastAsia="Times New Roman" w:hAnsi="Arial" w:cs="Arial"/>
        </w:rPr>
        <w:t>)</w:t>
      </w:r>
      <w:r w:rsidR="004D781E" w:rsidRPr="5935101D">
        <w:rPr>
          <w:rFonts w:ascii="Arial" w:eastAsia="Times New Roman" w:hAnsi="Arial" w:cs="Arial"/>
        </w:rPr>
        <w:t xml:space="preserve">. For Net1, we consider the </w:t>
      </w:r>
      <w:commentRangeStart w:id="4"/>
      <w:proofErr w:type="spellStart"/>
      <w:r w:rsidR="004D781E" w:rsidRPr="5935101D">
        <w:rPr>
          <w:rFonts w:ascii="Arial" w:eastAsia="Times New Roman" w:hAnsi="Arial" w:cs="Arial"/>
        </w:rPr>
        <w:t>LeakDB</w:t>
      </w:r>
      <w:proofErr w:type="spellEnd"/>
      <w:r w:rsidR="004D781E" w:rsidRPr="5935101D">
        <w:rPr>
          <w:rFonts w:ascii="Arial" w:eastAsia="Times New Roman" w:hAnsi="Arial" w:cs="Arial"/>
        </w:rPr>
        <w:t xml:space="preserve"> </w:t>
      </w:r>
      <w:commentRangeEnd w:id="4"/>
      <w:r w:rsidR="00814E2D">
        <w:rPr>
          <w:rStyle w:val="Kommentarzeichen"/>
          <w:rFonts w:cs="Mangal"/>
        </w:rPr>
        <w:commentReference w:id="4"/>
      </w:r>
      <w:r w:rsidRPr="5935101D">
        <w:rPr>
          <w:rFonts w:ascii="Arial" w:eastAsia="Times New Roman" w:hAnsi="Arial" w:cs="Arial"/>
        </w:rPr>
        <w:fldChar w:fldCharType="begin"/>
      </w:r>
      <w:r w:rsidRPr="5935101D">
        <w:rPr>
          <w:rFonts w:ascii="Arial" w:eastAsia="Times New Roman" w:hAnsi="Arial" w:cs="Arial"/>
        </w:rPr>
        <w:instrText xml:space="preserve"> ADDIN ZOTERO_ITEM CSL_CITATION {"citationID":"1krTcOay","properties":{"formattedCitation":"[4]","plainCitation":"[4]","noteIndex":0},"citationItems":[{"id":97,"uris":["http://zotero.org/groups/4806581/items/2PUCUCUB"],"itemData":{"id":97,"type":"article-journal","abstract":"The increase of streaming data from water utilities is enabling the development of real-time anomaly and fault detection algorithms that can detect events, such as pipe bursts and leakages. Currently, there is not a widely accessible dataset of real or realistic leakage scenarios, which could be used as a common benchmark to compare different algorithms, as well as to support research reproducibility. In this work we propose the design of a realistic leakage dataset, the Leakage Diagnosis Benchmark (LeakDB). The dataset is comprised of a large number of artificially created but realistic leakage scenarios, on different water distribution networks, under varying conditions. Additionally, a scoring algorithm was developed in MATLAB to evaluate the results of different algorithms using various metrics. The usage of the LeakDB dataset, is demonstrated by scoring four detection algorithms. The dataset is stored on an open research data repository, and will be updated in the future with new simulation scenarios. The source code of the toolkit that generates the leakage benchmark dataset, as well as the detection algorithms used, are released as open source.","container-title":"WDSA / CCWI Joint Conference Proceedings","language":"en","license":"Copyright (c) 2018 WDSA / CCWI Joint Conference Proceedings","source":"ojs.library.queensu.ca","title":"LeakDB: a Benchmark Dataset for Leakage Diagnosis in Water Distribution Networks: (146)","title-short":"LeakDB","URL":"https://ojs.library.queensu.ca/index.php/wdsa-ccw/article/view/12315","volume":"1","author":[{"family":"Authors: Vrachimis","given":"S. G."}],"accessed":{"date-parts":[["2023",1,17]]},"issued":{"date-parts":[["2018",7,16]]}}}],"schema":"https://github.com/citation-style-language/schema/raw/master/csl-citation.json"} </w:instrText>
      </w:r>
      <w:r w:rsidRPr="5935101D">
        <w:rPr>
          <w:rFonts w:ascii="Arial" w:eastAsia="Times New Roman" w:hAnsi="Arial" w:cs="Arial"/>
        </w:rPr>
        <w:fldChar w:fldCharType="separate"/>
      </w:r>
      <w:r w:rsidR="005B0D1F" w:rsidRPr="5935101D">
        <w:rPr>
          <w:rFonts w:ascii="Arial" w:eastAsia="Times New Roman" w:hAnsi="Arial" w:cs="Arial"/>
          <w:noProof/>
        </w:rPr>
        <w:t>[4]</w:t>
      </w:r>
      <w:r w:rsidRPr="5935101D">
        <w:rPr>
          <w:rFonts w:ascii="Arial" w:eastAsia="Times New Roman" w:hAnsi="Arial" w:cs="Arial"/>
        </w:rPr>
        <w:fldChar w:fldCharType="end"/>
      </w:r>
      <w:r w:rsidR="004D781E" w:rsidRPr="5935101D">
        <w:rPr>
          <w:rFonts w:ascii="Arial" w:eastAsia="Times New Roman" w:hAnsi="Arial" w:cs="Arial"/>
        </w:rPr>
        <w:t xml:space="preserve"> scenarios with uncertainties applied to pipe lengths, pipe diameters</w:t>
      </w:r>
      <w:r w:rsidR="00F02316" w:rsidRPr="5935101D">
        <w:rPr>
          <w:rFonts w:ascii="Arial" w:eastAsia="Times New Roman" w:hAnsi="Arial" w:cs="Arial"/>
        </w:rPr>
        <w:t>, roughness coefficients</w:t>
      </w:r>
      <w:r w:rsidR="004D781E" w:rsidRPr="5935101D">
        <w:rPr>
          <w:rFonts w:ascii="Arial" w:eastAsia="Times New Roman" w:hAnsi="Arial" w:cs="Arial"/>
        </w:rPr>
        <w:t xml:space="preserve"> and demand</w:t>
      </w:r>
      <w:r w:rsidR="006E3E73" w:rsidRPr="5935101D">
        <w:rPr>
          <w:rFonts w:ascii="Arial" w:eastAsia="Times New Roman" w:hAnsi="Arial" w:cs="Arial"/>
        </w:rPr>
        <w:t>s</w:t>
      </w:r>
      <w:r w:rsidR="004D781E" w:rsidRPr="5935101D">
        <w:rPr>
          <w:rFonts w:ascii="Arial" w:eastAsia="Times New Roman" w:hAnsi="Arial" w:cs="Arial"/>
        </w:rPr>
        <w:t xml:space="preserve">. </w:t>
      </w:r>
      <w:r w:rsidR="002C18EC">
        <w:rPr>
          <w:rFonts w:ascii="Arial" w:eastAsia="Times New Roman" w:hAnsi="Arial" w:cs="Arial"/>
        </w:rPr>
        <w:t>In all setups, the controller is trained without knowledge of the nodal demands. Instead, we make use of pressure and flow readings, measurements of pump operations and a time encoding.</w:t>
      </w:r>
      <w:r w:rsidR="004D781E" w:rsidRPr="5935101D">
        <w:rPr>
          <w:rFonts w:ascii="Arial" w:eastAsia="Times New Roman" w:hAnsi="Arial" w:cs="Arial"/>
        </w:rPr>
        <w:t xml:space="preserve"> Our study shows promising results for a pump scheduler that can </w:t>
      </w:r>
      <w:r w:rsidR="0024406E" w:rsidRPr="5935101D">
        <w:rPr>
          <w:rFonts w:ascii="Arial" w:eastAsia="Times New Roman" w:hAnsi="Arial" w:cs="Arial"/>
        </w:rPr>
        <w:t>generalize the learn</w:t>
      </w:r>
      <w:r w:rsidR="00940CD0" w:rsidRPr="5935101D">
        <w:rPr>
          <w:rFonts w:ascii="Arial" w:eastAsia="Times New Roman" w:hAnsi="Arial" w:cs="Arial"/>
        </w:rPr>
        <w:t>ed</w:t>
      </w:r>
      <w:r w:rsidR="0024406E" w:rsidRPr="5935101D">
        <w:rPr>
          <w:rFonts w:ascii="Arial" w:eastAsia="Times New Roman" w:hAnsi="Arial" w:cs="Arial"/>
        </w:rPr>
        <w:t xml:space="preserve"> policy to </w:t>
      </w:r>
      <w:r w:rsidR="00940CD0" w:rsidRPr="5935101D">
        <w:rPr>
          <w:rFonts w:ascii="Arial" w:eastAsia="Times New Roman" w:hAnsi="Arial" w:cs="Arial"/>
        </w:rPr>
        <w:t>unseen</w:t>
      </w:r>
      <w:r w:rsidR="0024406E" w:rsidRPr="5935101D">
        <w:rPr>
          <w:rFonts w:ascii="Arial" w:eastAsia="Times New Roman" w:hAnsi="Arial" w:cs="Arial"/>
        </w:rPr>
        <w:t xml:space="preserve"> scenarios.</w:t>
      </w:r>
    </w:p>
    <w:p w14:paraId="70FAEA74" w14:textId="77777777" w:rsidR="006E3E73" w:rsidRDefault="006E3E73" w:rsidP="000736E4">
      <w:pPr>
        <w:ind w:left="0" w:hanging="2"/>
        <w:outlineLvl w:val="9"/>
        <w:rPr>
          <w:rFonts w:ascii="Arial" w:eastAsia="Times New Roman" w:hAnsi="Arial" w:cs="Arial"/>
        </w:rPr>
      </w:pPr>
    </w:p>
    <w:p w14:paraId="7707965E" w14:textId="1F8B516A" w:rsidR="006151F2" w:rsidRDefault="00F02316" w:rsidP="000736E4">
      <w:pPr>
        <w:ind w:left="0" w:hanging="2"/>
        <w:outlineLvl w:val="9"/>
        <w:rPr>
          <w:rFonts w:ascii="Arial" w:eastAsia="Times New Roman" w:hAnsi="Arial" w:cs="Arial"/>
        </w:rPr>
      </w:pPr>
      <w:r>
        <w:rPr>
          <w:rFonts w:ascii="Arial" w:eastAsia="Times New Roman" w:hAnsi="Arial" w:cs="Arial"/>
        </w:rPr>
        <w:t xml:space="preserve">An example of the performance in terms of energy efficiency on a scenario from </w:t>
      </w:r>
      <w:proofErr w:type="spellStart"/>
      <w:r>
        <w:rPr>
          <w:rFonts w:ascii="Arial" w:eastAsia="Times New Roman" w:hAnsi="Arial" w:cs="Arial"/>
        </w:rPr>
        <w:t>LeakDB</w:t>
      </w:r>
      <w:proofErr w:type="spellEnd"/>
      <w:r>
        <w:rPr>
          <w:rFonts w:ascii="Arial" w:eastAsia="Times New Roman" w:hAnsi="Arial" w:cs="Arial"/>
        </w:rPr>
        <w:t xml:space="preserve"> is shown in Figure 1. </w:t>
      </w:r>
      <w:r w:rsidR="00B90D43">
        <w:rPr>
          <w:rFonts w:ascii="Arial" w:eastAsia="Times New Roman" w:hAnsi="Arial" w:cs="Arial"/>
        </w:rPr>
        <w:t xml:space="preserve">We compare our approach to a baseline with an optimized </w:t>
      </w:r>
      <w:commentRangeStart w:id="5"/>
      <w:r w:rsidR="00B90D43">
        <w:rPr>
          <w:rFonts w:ascii="Arial" w:eastAsia="Times New Roman" w:hAnsi="Arial" w:cs="Arial"/>
        </w:rPr>
        <w:t>constant pump speed</w:t>
      </w:r>
      <w:commentRangeEnd w:id="5"/>
      <w:r w:rsidR="002B44D8">
        <w:rPr>
          <w:rStyle w:val="Kommentarzeichen"/>
          <w:rFonts w:cs="Mangal"/>
        </w:rPr>
        <w:commentReference w:id="5"/>
      </w:r>
      <w:r w:rsidR="00B90D43">
        <w:rPr>
          <w:rFonts w:ascii="Arial" w:eastAsia="Times New Roman" w:hAnsi="Arial" w:cs="Arial"/>
        </w:rPr>
        <w:t xml:space="preserve">. </w:t>
      </w:r>
      <w:r>
        <w:rPr>
          <w:rFonts w:ascii="Arial" w:eastAsia="Times New Roman" w:hAnsi="Arial" w:cs="Arial"/>
        </w:rPr>
        <w:t>During th</w:t>
      </w:r>
      <w:r w:rsidR="00B90D43">
        <w:rPr>
          <w:rFonts w:ascii="Arial" w:eastAsia="Times New Roman" w:hAnsi="Arial" w:cs="Arial"/>
        </w:rPr>
        <w:t>e</w:t>
      </w:r>
      <w:r>
        <w:rPr>
          <w:rFonts w:ascii="Arial" w:eastAsia="Times New Roman" w:hAnsi="Arial" w:cs="Arial"/>
        </w:rPr>
        <w:t xml:space="preserve"> 7-day simulation, the </w:t>
      </w:r>
      <w:r w:rsidR="00B90D43">
        <w:rPr>
          <w:rFonts w:ascii="Arial" w:eastAsia="Times New Roman" w:hAnsi="Arial" w:cs="Arial"/>
        </w:rPr>
        <w:t>RL-based controller</w:t>
      </w:r>
      <w:r>
        <w:rPr>
          <w:rFonts w:ascii="Arial" w:eastAsia="Times New Roman" w:hAnsi="Arial" w:cs="Arial"/>
        </w:rPr>
        <w:t xml:space="preserve"> is able to systematically exploit periods with low demands to save pumping energy. </w:t>
      </w:r>
      <w:r w:rsidR="00813EB6">
        <w:rPr>
          <w:rFonts w:ascii="Arial" w:eastAsia="Times New Roman" w:hAnsi="Arial" w:cs="Arial"/>
        </w:rPr>
        <w:t xml:space="preserve">After an initial high-pressure </w:t>
      </w:r>
      <w:r w:rsidR="002F50BB">
        <w:rPr>
          <w:rFonts w:ascii="Arial" w:eastAsia="Times New Roman" w:hAnsi="Arial" w:cs="Arial"/>
        </w:rPr>
        <w:t xml:space="preserve">event </w:t>
      </w:r>
      <w:r w:rsidR="00813EB6">
        <w:rPr>
          <w:rFonts w:ascii="Arial" w:eastAsia="Times New Roman" w:hAnsi="Arial" w:cs="Arial"/>
        </w:rPr>
        <w:t xml:space="preserve">caused by an overfilled tank, the controller reliably complies with pressure constraints for all network nodes throughout the simulation. This result showcases the </w:t>
      </w:r>
      <w:r w:rsidR="00B90D43">
        <w:rPr>
          <w:rFonts w:ascii="Arial" w:eastAsia="Times New Roman" w:hAnsi="Arial" w:cs="Arial"/>
        </w:rPr>
        <w:t>potential</w:t>
      </w:r>
      <w:r w:rsidR="00813EB6">
        <w:rPr>
          <w:rFonts w:ascii="Arial" w:eastAsia="Times New Roman" w:hAnsi="Arial" w:cs="Arial"/>
        </w:rPr>
        <w:t xml:space="preserve"> of Reinforcement Learning for the development of efficient, </w:t>
      </w:r>
      <w:r w:rsidR="007F3382">
        <w:rPr>
          <w:rFonts w:ascii="Arial" w:eastAsia="Times New Roman" w:hAnsi="Arial" w:cs="Arial"/>
        </w:rPr>
        <w:t xml:space="preserve">safe </w:t>
      </w:r>
      <w:r w:rsidR="00813EB6">
        <w:rPr>
          <w:rFonts w:ascii="Arial" w:eastAsia="Times New Roman" w:hAnsi="Arial" w:cs="Arial"/>
        </w:rPr>
        <w:t>and dynamic pump schedulers.</w:t>
      </w:r>
    </w:p>
    <w:p w14:paraId="69979D5E" w14:textId="77777777" w:rsidR="006E3E73" w:rsidRPr="00292018" w:rsidRDefault="006E3E73" w:rsidP="000736E4">
      <w:pPr>
        <w:ind w:left="0" w:hanging="2"/>
        <w:outlineLvl w:val="9"/>
        <w:rPr>
          <w:rFonts w:ascii="Arial" w:eastAsia="Times New Roman" w:hAnsi="Arial" w:cs="Arial"/>
        </w:rPr>
      </w:pPr>
    </w:p>
    <w:p w14:paraId="70A620ED" w14:textId="77777777" w:rsidR="004F6853" w:rsidRPr="00292018" w:rsidRDefault="004F6853" w:rsidP="000736E4">
      <w:pPr>
        <w:pStyle w:val="KeinLeerraum"/>
        <w:ind w:hanging="2"/>
      </w:pPr>
    </w:p>
    <w:p w14:paraId="06D21241" w14:textId="7A86802A" w:rsidR="004637A7" w:rsidRPr="006E3E73" w:rsidRDefault="004637A7" w:rsidP="006E3E73">
      <w:pPr>
        <w:ind w:leftChars="0" w:left="0" w:firstLineChars="0" w:firstLine="0"/>
        <w:outlineLvl w:val="9"/>
        <w:rPr>
          <w:rFonts w:ascii="Arial" w:hAnsi="Arial" w:cs="Arial"/>
        </w:rPr>
      </w:pPr>
    </w:p>
    <w:p w14:paraId="2C52A82D" w14:textId="77777777" w:rsidR="006151F2" w:rsidRPr="00292018" w:rsidRDefault="006151F2" w:rsidP="004A290E">
      <w:pPr>
        <w:ind w:leftChars="0" w:left="0" w:firstLineChars="0" w:firstLine="0"/>
        <w:outlineLvl w:val="9"/>
        <w:rPr>
          <w:rFonts w:ascii="Arial" w:hAnsi="Arial" w:cs="Arial"/>
        </w:rPr>
      </w:pPr>
    </w:p>
    <w:p w14:paraId="7A0A91CC" w14:textId="7EA6E5BA" w:rsidR="006151F2" w:rsidRPr="00292018" w:rsidRDefault="007B6733" w:rsidP="004A290E">
      <w:pPr>
        <w:ind w:left="0" w:hanging="2"/>
        <w:outlineLvl w:val="9"/>
        <w:rPr>
          <w:rFonts w:ascii="Arial" w:hAnsi="Arial" w:cs="Arial"/>
        </w:rPr>
      </w:pPr>
      <w:del w:id="6" w:author="Paul Stahlhofen" w:date="2025-03-05T11:13:00Z" w16du:dateUtc="2025-03-05T10:13:00Z">
        <w:r w:rsidDel="000742C7">
          <w:rPr>
            <w:rFonts w:ascii="Arial" w:hAnsi="Arial" w:cs="Arial"/>
            <w:noProof/>
          </w:rPr>
          <w:drawing>
            <wp:inline distT="0" distB="0" distL="0" distR="0" wp14:anchorId="56D70FF7" wp14:editId="1697F3B5">
              <wp:extent cx="5400040" cy="3886200"/>
              <wp:effectExtent l="0" t="0" r="0" b="0"/>
              <wp:docPr id="2002011566"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1566" name="Grafik 1" descr="Ein Bild, das Text, Screenshot, Reihe, Diagramm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del>
      <w:ins w:id="7" w:author="Paul Stahlhofen" w:date="2025-03-05T11:13:00Z" w16du:dateUtc="2025-03-05T10:13:00Z">
        <w:r w:rsidR="000742C7">
          <w:rPr>
            <w:rFonts w:ascii="Arial" w:hAnsi="Arial" w:cs="Arial"/>
            <w:noProof/>
          </w:rPr>
          <w:drawing>
            <wp:inline distT="0" distB="0" distL="0" distR="0" wp14:anchorId="63C81770" wp14:editId="080F5C91">
              <wp:extent cx="5400040" cy="3886200"/>
              <wp:effectExtent l="0" t="0" r="0" b="0"/>
              <wp:docPr id="2030427220"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7220" name="Grafik 1" descr="Ein Bild, das Text, Screenshot, Reihe, Diagramm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ins>
    </w:p>
    <w:p w14:paraId="53DBB59C" w14:textId="77777777" w:rsidR="00292018" w:rsidRDefault="00292018" w:rsidP="007B6733">
      <w:pPr>
        <w:ind w:leftChars="0" w:left="0" w:firstLineChars="0" w:firstLine="0"/>
        <w:outlineLvl w:val="9"/>
        <w:rPr>
          <w:rFonts w:ascii="Arial" w:eastAsia="Times New Roman" w:hAnsi="Arial" w:cs="Arial"/>
          <w:i/>
        </w:rPr>
      </w:pPr>
    </w:p>
    <w:p w14:paraId="2ED2F60B" w14:textId="71F0E22C" w:rsidR="006151F2" w:rsidRPr="00292018" w:rsidRDefault="00292018" w:rsidP="00FF12E6">
      <w:pPr>
        <w:ind w:left="0" w:hanging="2"/>
        <w:rPr>
          <w:rFonts w:ascii="Arial" w:hAnsi="Arial" w:cs="Arial"/>
        </w:rPr>
      </w:pPr>
      <w:commentRangeStart w:id="8"/>
      <w:r w:rsidRPr="5935101D">
        <w:rPr>
          <w:rFonts w:ascii="Arial" w:eastAsia="Times New Roman" w:hAnsi="Arial" w:cs="Arial"/>
          <w:i/>
          <w:iCs/>
        </w:rPr>
        <w:t>Figure 1</w:t>
      </w:r>
      <w:r w:rsidR="007C3BB5" w:rsidRPr="5935101D">
        <w:rPr>
          <w:rFonts w:ascii="Arial" w:eastAsia="Times New Roman" w:hAnsi="Arial" w:cs="Arial"/>
          <w:i/>
          <w:iCs/>
        </w:rPr>
        <w:t xml:space="preserve">: </w:t>
      </w:r>
      <w:commentRangeEnd w:id="8"/>
      <w:r w:rsidR="005C56D1">
        <w:rPr>
          <w:rStyle w:val="Kommentarzeichen"/>
          <w:rFonts w:cs="Mangal"/>
        </w:rPr>
        <w:commentReference w:id="8"/>
      </w:r>
      <w:r w:rsidR="007C3BB5" w:rsidRPr="5935101D">
        <w:rPr>
          <w:rFonts w:ascii="Arial" w:eastAsia="Times New Roman" w:hAnsi="Arial" w:cs="Arial"/>
          <w:i/>
          <w:iCs/>
        </w:rPr>
        <w:t xml:space="preserve">Comparison of the </w:t>
      </w:r>
      <w:r w:rsidR="007F3382">
        <w:rPr>
          <w:rFonts w:ascii="Arial" w:eastAsia="Times New Roman" w:hAnsi="Arial" w:cs="Arial"/>
          <w:i/>
          <w:iCs/>
        </w:rPr>
        <w:t>R</w:t>
      </w:r>
      <w:r w:rsidR="007C3BB5" w:rsidRPr="5935101D">
        <w:rPr>
          <w:rFonts w:ascii="Arial" w:eastAsia="Times New Roman" w:hAnsi="Arial" w:cs="Arial"/>
          <w:i/>
          <w:iCs/>
        </w:rPr>
        <w:t xml:space="preserve">einforcement </w:t>
      </w:r>
      <w:r w:rsidR="00D94346">
        <w:rPr>
          <w:rFonts w:ascii="Arial" w:eastAsia="Times New Roman" w:hAnsi="Arial" w:cs="Arial"/>
          <w:i/>
          <w:iCs/>
        </w:rPr>
        <w:t>L</w:t>
      </w:r>
      <w:r w:rsidR="007C3BB5" w:rsidRPr="5935101D">
        <w:rPr>
          <w:rFonts w:ascii="Arial" w:eastAsia="Times New Roman" w:hAnsi="Arial" w:cs="Arial"/>
          <w:i/>
          <w:iCs/>
        </w:rPr>
        <w:t xml:space="preserve">earning </w:t>
      </w:r>
      <w:r w:rsidR="00277B1D">
        <w:rPr>
          <w:rFonts w:ascii="Arial" w:eastAsia="Times New Roman" w:hAnsi="Arial" w:cs="Arial"/>
          <w:i/>
          <w:iCs/>
        </w:rPr>
        <w:t>controller</w:t>
      </w:r>
      <w:r w:rsidR="007C3BB5" w:rsidRPr="5935101D">
        <w:rPr>
          <w:rFonts w:ascii="Arial" w:eastAsia="Times New Roman" w:hAnsi="Arial" w:cs="Arial"/>
          <w:i/>
          <w:iCs/>
        </w:rPr>
        <w:t xml:space="preserve"> to an optimi</w:t>
      </w:r>
      <w:r w:rsidR="00874CF6" w:rsidRPr="5935101D">
        <w:rPr>
          <w:rFonts w:ascii="Arial" w:eastAsia="Times New Roman" w:hAnsi="Arial" w:cs="Arial"/>
          <w:i/>
          <w:iCs/>
        </w:rPr>
        <w:t>s</w:t>
      </w:r>
      <w:r w:rsidR="007C3BB5" w:rsidRPr="5935101D">
        <w:rPr>
          <w:rFonts w:ascii="Arial" w:eastAsia="Times New Roman" w:hAnsi="Arial" w:cs="Arial"/>
          <w:i/>
          <w:iCs/>
        </w:rPr>
        <w:t xml:space="preserve">ed constant pump speed. </w:t>
      </w:r>
      <w:ins w:id="9" w:author="Paul Stahlhofen" w:date="2025-03-05T11:21:00Z" w16du:dateUtc="2025-03-05T10:21:00Z">
        <w:r w:rsidR="000742C7">
          <w:rPr>
            <w:rFonts w:ascii="Arial" w:eastAsia="Times New Roman" w:hAnsi="Arial" w:cs="Arial"/>
            <w:i/>
            <w:iCs/>
          </w:rPr>
          <w:t>Training was run 5 times</w:t>
        </w:r>
      </w:ins>
      <w:ins w:id="10" w:author="Paul Stahlhofen" w:date="2025-03-05T11:22:00Z" w16du:dateUtc="2025-03-05T10:22:00Z">
        <w:r w:rsidR="000742C7">
          <w:rPr>
            <w:rFonts w:ascii="Arial" w:eastAsia="Times New Roman" w:hAnsi="Arial" w:cs="Arial"/>
            <w:i/>
            <w:iCs/>
          </w:rPr>
          <w:t xml:space="preserve">. Mean performance is shown by the blue line while standard deviation is indicated by dashed lines. </w:t>
        </w:r>
      </w:ins>
      <w:r w:rsidR="007C3BB5" w:rsidRPr="5935101D">
        <w:rPr>
          <w:rFonts w:ascii="Arial" w:eastAsia="Times New Roman" w:hAnsi="Arial" w:cs="Arial"/>
          <w:i/>
          <w:iCs/>
        </w:rPr>
        <w:t>The scenario selected for the test (</w:t>
      </w:r>
      <w:proofErr w:type="spellStart"/>
      <w:r w:rsidR="007C3BB5" w:rsidRPr="5935101D">
        <w:rPr>
          <w:rFonts w:ascii="Arial" w:eastAsia="Times New Roman" w:hAnsi="Arial" w:cs="Arial"/>
          <w:i/>
          <w:iCs/>
        </w:rPr>
        <w:t>LeakDB</w:t>
      </w:r>
      <w:proofErr w:type="spellEnd"/>
      <w:r w:rsidR="007C3BB5" w:rsidRPr="5935101D">
        <w:rPr>
          <w:rFonts w:ascii="Arial" w:eastAsia="Times New Roman" w:hAnsi="Arial" w:cs="Arial"/>
          <w:i/>
          <w:iCs/>
        </w:rPr>
        <w:t xml:space="preserve"> </w:t>
      </w:r>
      <w:r w:rsidR="00FF12E6">
        <w:rPr>
          <w:rFonts w:ascii="Arial" w:eastAsia="Times New Roman" w:hAnsi="Arial" w:cs="Arial"/>
          <w:i/>
          <w:iCs/>
        </w:rPr>
        <w:t xml:space="preserve"> </w:t>
      </w:r>
      <w:r w:rsidR="00FF12E6">
        <w:rPr>
          <w:rFonts w:ascii="Arial" w:eastAsia="Times New Roman" w:hAnsi="Arial" w:cs="Arial"/>
          <w:i/>
          <w:iCs/>
        </w:rPr>
        <w:fldChar w:fldCharType="begin"/>
      </w:r>
      <w:r w:rsidR="00FF12E6">
        <w:rPr>
          <w:rFonts w:ascii="Arial" w:eastAsia="Times New Roman" w:hAnsi="Arial" w:cs="Arial"/>
          <w:i/>
          <w:iCs/>
        </w:rPr>
        <w:instrText xml:space="preserve"> ADDIN ZOTERO_ITEM CSL_CITATION {"citationID":"U8G4DPka","properties":{"formattedCitation":"[4]","plainCitation":"[4]","noteIndex":0},"citationItems":[{"id":97,"uris":["http://zotero.org/groups/4806581/items/2PUCUCUB"],"itemData":{"id":97,"type":"article-journal","abstract":"The increase of streaming data from water utilities is enabling the development of real-time anomaly and fault detection algorithms that can detect events, such as pipe bursts and leakages. Currently, there is not a widely accessible dataset of real or realistic leakage scenarios, which could be used as a common benchmark to compare different algorithms, as well as to support research reproducibility. In this work we propose the design of a realistic leakage dataset, the Leakage Diagnosis Benchmark (LeakDB). The dataset is comprised of a large number of artificially created but realistic leakage scenarios, on different water distribution networks, under varying conditions. Additionally, a scoring algorithm was developed in MATLAB to evaluate the results of different algorithms using various metrics. The usage of the LeakDB dataset, is demonstrated by scoring four detection algorithms. The dataset is stored on an open research data repository, and will be updated in the future with new simulation scenarios. The source code of the toolkit that generates the leakage benchmark dataset, as well as the detection algorithms used, are released as open source.","container-title":"WDSA / CCWI Joint Conference Proceedings","language":"en","license":"Copyright (c) 2018 WDSA / CCWI Joint Conference Proceedings","source":"ojs.library.queensu.ca","title":"LeakDB: a Benchmark Dataset for Leakage Diagnosis in Water Distribution Networks: (146)","title-short":"LeakDB","URL":"https://ojs.library.queensu.ca/index.php/wdsa-ccw/article/view/12315","volume":"1","author":[{"family":"Authors: Vrachimis","given":"S. G."}],"accessed":{"date-parts":[["2023",1,17]]},"issued":{"date-parts":[["2018",7,16]]}}}],"schema":"https://github.com/citation-style-language/schema/raw/master/csl-citation.json"} </w:instrText>
      </w:r>
      <w:r w:rsidR="00FF12E6">
        <w:rPr>
          <w:rFonts w:ascii="Arial" w:eastAsia="Times New Roman" w:hAnsi="Arial" w:cs="Arial"/>
          <w:i/>
          <w:iCs/>
        </w:rPr>
        <w:fldChar w:fldCharType="separate"/>
      </w:r>
      <w:r w:rsidR="00FF12E6">
        <w:rPr>
          <w:rFonts w:ascii="Arial" w:eastAsia="Times New Roman" w:hAnsi="Arial" w:cs="Arial"/>
          <w:i/>
          <w:iCs/>
          <w:noProof/>
        </w:rPr>
        <w:t>[4]</w:t>
      </w:r>
      <w:r w:rsidR="00FF12E6">
        <w:rPr>
          <w:rFonts w:ascii="Arial" w:eastAsia="Times New Roman" w:hAnsi="Arial" w:cs="Arial"/>
          <w:i/>
          <w:iCs/>
        </w:rPr>
        <w:fldChar w:fldCharType="end"/>
      </w:r>
      <w:r w:rsidR="00FF12E6">
        <w:rPr>
          <w:rFonts w:ascii="Arial" w:eastAsia="Times New Roman" w:hAnsi="Arial" w:cs="Arial"/>
          <w:i/>
          <w:iCs/>
        </w:rPr>
        <w:t xml:space="preserve"> </w:t>
      </w:r>
      <w:r w:rsidR="007C3BB5" w:rsidRPr="5935101D">
        <w:rPr>
          <w:rFonts w:ascii="Arial" w:eastAsia="Times New Roman" w:hAnsi="Arial" w:cs="Arial"/>
          <w:i/>
          <w:iCs/>
        </w:rPr>
        <w:t>scenario 302) was not seen by the agent during training</w:t>
      </w:r>
      <w:r w:rsidR="007B6733">
        <w:rPr>
          <w:rFonts w:ascii="Arial" w:eastAsia="Times New Roman" w:hAnsi="Arial" w:cs="Arial"/>
          <w:i/>
          <w:iCs/>
        </w:rPr>
        <w:t xml:space="preserve">. After an initial </w:t>
      </w:r>
      <w:r w:rsidR="006C609E">
        <w:rPr>
          <w:rFonts w:ascii="Arial" w:eastAsia="Times New Roman" w:hAnsi="Arial" w:cs="Arial"/>
          <w:i/>
          <w:iCs/>
        </w:rPr>
        <w:t xml:space="preserve">overpressure </w:t>
      </w:r>
      <w:r w:rsidR="007B6733">
        <w:rPr>
          <w:rFonts w:ascii="Arial" w:eastAsia="Times New Roman" w:hAnsi="Arial" w:cs="Arial"/>
          <w:i/>
          <w:iCs/>
        </w:rPr>
        <w:t>phase</w:t>
      </w:r>
      <w:ins w:id="11" w:author="Paul Stahlhofen" w:date="2025-03-05T11:05:00Z" w16du:dateUtc="2025-03-05T10:05:00Z">
        <w:r w:rsidR="00503757">
          <w:rPr>
            <w:rFonts w:ascii="Arial" w:eastAsia="Times New Roman" w:hAnsi="Arial" w:cs="Arial"/>
            <w:i/>
            <w:iCs/>
          </w:rPr>
          <w:t xml:space="preserve"> </w:t>
        </w:r>
      </w:ins>
      <w:del w:id="12" w:author="Paul Stahlhofen" w:date="2025-03-05T11:05:00Z" w16du:dateUtc="2025-03-05T10:05:00Z">
        <w:r w:rsidR="007B6733" w:rsidDel="00503757">
          <w:rPr>
            <w:rFonts w:ascii="Arial" w:eastAsia="Times New Roman" w:hAnsi="Arial" w:cs="Arial"/>
            <w:i/>
            <w:iCs/>
          </w:rPr>
          <w:delText xml:space="preserve"> with too high pressure </w:delText>
        </w:r>
      </w:del>
      <w:r w:rsidR="007B6733">
        <w:rPr>
          <w:rFonts w:ascii="Arial" w:eastAsia="Times New Roman" w:hAnsi="Arial" w:cs="Arial"/>
          <w:i/>
          <w:iCs/>
        </w:rPr>
        <w:t>due to the overfilled tank, pressure constraints can be met by both models. The RL-based model considerably reduces energy consumption.</w:t>
      </w:r>
    </w:p>
    <w:p w14:paraId="6E35CBB3" w14:textId="77777777" w:rsidR="006151F2" w:rsidRPr="00292018" w:rsidRDefault="006151F2" w:rsidP="000736E4">
      <w:pPr>
        <w:pStyle w:val="KeinLeerraum"/>
        <w:ind w:hanging="2"/>
      </w:pPr>
    </w:p>
    <w:p w14:paraId="15009E5C" w14:textId="60BDCAFD" w:rsidR="006151F2" w:rsidRPr="00FF12E6" w:rsidRDefault="00ED21EA" w:rsidP="00FF12E6">
      <w:pPr>
        <w:ind w:left="0" w:hanging="2"/>
        <w:jc w:val="center"/>
        <w:outlineLvl w:val="9"/>
        <w:rPr>
          <w:rFonts w:ascii="Arial" w:hAnsi="Arial" w:cs="Arial"/>
        </w:rPr>
      </w:pPr>
      <w:r w:rsidRPr="00292018">
        <w:rPr>
          <w:rFonts w:ascii="Arial" w:eastAsia="Times New Roman" w:hAnsi="Arial" w:cs="Arial"/>
          <w:b/>
        </w:rPr>
        <w:t xml:space="preserve">References </w:t>
      </w:r>
    </w:p>
    <w:p w14:paraId="78412258" w14:textId="77777777" w:rsidR="00FB3BAE" w:rsidRPr="00FB3BAE" w:rsidRDefault="00582B5B">
      <w:pPr>
        <w:widowControl w:val="0"/>
        <w:autoSpaceDE w:val="0"/>
        <w:autoSpaceDN w:val="0"/>
        <w:adjustRightInd w:val="0"/>
        <w:spacing w:line="240" w:lineRule="auto"/>
        <w:ind w:left="0" w:hanging="2"/>
        <w:rPr>
          <w:rFonts w:ascii="Arial" w:hAnsi="Arial" w:cs="Arial"/>
          <w:kern w:val="0"/>
        </w:rPr>
      </w:pPr>
      <w:r>
        <w:rPr>
          <w:rFonts w:eastAsia="Times New Roman"/>
        </w:rPr>
        <w:fldChar w:fldCharType="begin"/>
      </w:r>
      <w:r w:rsidR="002D136D">
        <w:rPr>
          <w:rFonts w:eastAsia="Times New Roman"/>
        </w:rPr>
        <w:instrText xml:space="preserve"> ADDIN ZOTERO_BIBL {"uncited":[],"omitted":[],"custom":[]} CSL_BIBLIOGRAPHY </w:instrText>
      </w:r>
      <w:r>
        <w:rPr>
          <w:rFonts w:eastAsia="Times New Roman"/>
        </w:rPr>
        <w:fldChar w:fldCharType="separate"/>
      </w:r>
      <w:r w:rsidR="00FB3BAE" w:rsidRPr="00FB3BAE">
        <w:rPr>
          <w:rFonts w:ascii="Arial" w:hAnsi="Arial" w:cs="Arial"/>
          <w:kern w:val="0"/>
        </w:rPr>
        <w:t>[1]</w:t>
      </w:r>
      <w:r w:rsidR="00FB3BAE" w:rsidRPr="00FB3BAE">
        <w:rPr>
          <w:rFonts w:ascii="Arial" w:hAnsi="Arial" w:cs="Arial"/>
          <w:kern w:val="0"/>
        </w:rPr>
        <w:tab/>
        <w:t xml:space="preserve">G. Hajgató, G. Paál, and B. Gyires-Tóth, ‘Deep Reinforcement Learning for Real-Time Optimization of Pumps in Water Distribution Systems’, </w:t>
      </w:r>
      <w:r w:rsidR="00FB3BAE" w:rsidRPr="00FB3BAE">
        <w:rPr>
          <w:rFonts w:ascii="Arial" w:hAnsi="Arial" w:cs="Arial"/>
          <w:i/>
          <w:iCs/>
          <w:kern w:val="0"/>
        </w:rPr>
        <w:t>J. Water Resour. Plan. Manag.</w:t>
      </w:r>
      <w:r w:rsidR="00FB3BAE" w:rsidRPr="00FB3BAE">
        <w:rPr>
          <w:rFonts w:ascii="Arial" w:hAnsi="Arial" w:cs="Arial"/>
          <w:kern w:val="0"/>
        </w:rPr>
        <w:t>, vol. 146, no. 11, p. 04020079, Nov. 2020, doi: 10.1061/(ASCE)WR.1943-5452.0001287.</w:t>
      </w:r>
    </w:p>
    <w:p w14:paraId="75CF8752" w14:textId="77777777" w:rsidR="00FB3BAE" w:rsidRPr="00FB3BAE" w:rsidRDefault="00FB3BAE">
      <w:pPr>
        <w:widowControl w:val="0"/>
        <w:autoSpaceDE w:val="0"/>
        <w:autoSpaceDN w:val="0"/>
        <w:adjustRightInd w:val="0"/>
        <w:spacing w:line="240" w:lineRule="auto"/>
        <w:ind w:left="0" w:hanging="2"/>
        <w:rPr>
          <w:rFonts w:ascii="Arial" w:hAnsi="Arial" w:cs="Arial"/>
          <w:kern w:val="0"/>
        </w:rPr>
      </w:pPr>
      <w:r w:rsidRPr="00FB3BAE">
        <w:rPr>
          <w:rFonts w:ascii="Arial" w:hAnsi="Arial" w:cs="Arial"/>
          <w:kern w:val="0"/>
        </w:rPr>
        <w:t>[2]</w:t>
      </w:r>
      <w:r w:rsidRPr="00FB3BAE">
        <w:rPr>
          <w:rFonts w:ascii="Arial" w:hAnsi="Arial" w:cs="Arial"/>
          <w:kern w:val="0"/>
        </w:rPr>
        <w:tab/>
        <w:t xml:space="preserve">A. Belfadil, D. Modesto, J. Meseguer, B. Joseph-Duran, D. Saporta, and J. A. Martin Hernandez, ‘Leveraging Deep Reinforcement Learning for Water Distribution Systems with Large Action Spaces and Uncertainties: DRL-EPANET for Pressure Control’, </w:t>
      </w:r>
      <w:r w:rsidRPr="00FB3BAE">
        <w:rPr>
          <w:rFonts w:ascii="Arial" w:hAnsi="Arial" w:cs="Arial"/>
          <w:i/>
          <w:iCs/>
          <w:kern w:val="0"/>
        </w:rPr>
        <w:t>J. Water Resour. Plan. Manag.</w:t>
      </w:r>
      <w:r w:rsidRPr="00FB3BAE">
        <w:rPr>
          <w:rFonts w:ascii="Arial" w:hAnsi="Arial" w:cs="Arial"/>
          <w:kern w:val="0"/>
        </w:rPr>
        <w:t>, vol. 150, no. 2, p. 04023076, Feb. 2024, doi: 10.1061/JWRMD5.WRENG-6108.</w:t>
      </w:r>
    </w:p>
    <w:p w14:paraId="358750A6" w14:textId="77777777" w:rsidR="00FB3BAE" w:rsidRPr="00FB3BAE" w:rsidRDefault="00FB3BAE">
      <w:pPr>
        <w:widowControl w:val="0"/>
        <w:autoSpaceDE w:val="0"/>
        <w:autoSpaceDN w:val="0"/>
        <w:adjustRightInd w:val="0"/>
        <w:spacing w:line="240" w:lineRule="auto"/>
        <w:ind w:left="0" w:hanging="2"/>
        <w:rPr>
          <w:rFonts w:ascii="Arial" w:hAnsi="Arial" w:cs="Arial"/>
          <w:kern w:val="0"/>
        </w:rPr>
      </w:pPr>
      <w:r w:rsidRPr="00FB3BAE">
        <w:rPr>
          <w:rFonts w:ascii="Arial" w:hAnsi="Arial" w:cs="Arial"/>
          <w:kern w:val="0"/>
        </w:rPr>
        <w:t>[3]</w:t>
      </w:r>
      <w:r w:rsidRPr="00FB3BAE">
        <w:rPr>
          <w:rFonts w:ascii="Arial" w:hAnsi="Arial" w:cs="Arial"/>
          <w:kern w:val="0"/>
        </w:rPr>
        <w:tab/>
        <w:t xml:space="preserve">T. Haarnoja, A. Zhou, P. Abbeel, and S. Levine, ‘Soft Actor-Critic: Off-Policy Maximum Entropy Deep Reinforcement Learning with a Stochastic Actor’, in </w:t>
      </w:r>
      <w:r w:rsidRPr="00FB3BAE">
        <w:rPr>
          <w:rFonts w:ascii="Arial" w:hAnsi="Arial" w:cs="Arial"/>
          <w:i/>
          <w:iCs/>
          <w:kern w:val="0"/>
        </w:rPr>
        <w:t>PMLR</w:t>
      </w:r>
      <w:r w:rsidRPr="00FB3BAE">
        <w:rPr>
          <w:rFonts w:ascii="Arial" w:hAnsi="Arial" w:cs="Arial"/>
          <w:kern w:val="0"/>
        </w:rPr>
        <w:t>, Aug. 2018, pp. 1861–1870. Accessed: Feb. 24, 2025. [Online]. Available: https://proceedings.mlr.press/v80/haarnoja18b</w:t>
      </w:r>
    </w:p>
    <w:p w14:paraId="232DAD86" w14:textId="77777777" w:rsidR="00FB3BAE" w:rsidRPr="00FB3BAE" w:rsidRDefault="00FB3BAE">
      <w:pPr>
        <w:widowControl w:val="0"/>
        <w:autoSpaceDE w:val="0"/>
        <w:autoSpaceDN w:val="0"/>
        <w:adjustRightInd w:val="0"/>
        <w:spacing w:line="240" w:lineRule="auto"/>
        <w:ind w:left="0" w:hanging="2"/>
        <w:rPr>
          <w:rFonts w:ascii="Arial" w:hAnsi="Arial" w:cs="Arial"/>
          <w:kern w:val="0"/>
        </w:rPr>
      </w:pPr>
      <w:r w:rsidRPr="00FB3BAE">
        <w:rPr>
          <w:rFonts w:ascii="Arial" w:hAnsi="Arial" w:cs="Arial"/>
          <w:kern w:val="0"/>
        </w:rPr>
        <w:t>[4]</w:t>
      </w:r>
      <w:r w:rsidRPr="00FB3BAE">
        <w:rPr>
          <w:rFonts w:ascii="Arial" w:hAnsi="Arial" w:cs="Arial"/>
          <w:kern w:val="0"/>
        </w:rPr>
        <w:tab/>
        <w:t xml:space="preserve">S. G. Authors: Vrachimis, ‘LeakDB: a Benchmark Dataset for Leakage Diagnosis in Water Distribution Networks: (146)’, </w:t>
      </w:r>
      <w:r w:rsidRPr="00FB3BAE">
        <w:rPr>
          <w:rFonts w:ascii="Arial" w:hAnsi="Arial" w:cs="Arial"/>
          <w:i/>
          <w:iCs/>
          <w:kern w:val="0"/>
        </w:rPr>
        <w:t>WDSA CCWI Jt. Conf. Proc.</w:t>
      </w:r>
      <w:r w:rsidRPr="00FB3BAE">
        <w:rPr>
          <w:rFonts w:ascii="Arial" w:hAnsi="Arial" w:cs="Arial"/>
          <w:kern w:val="0"/>
        </w:rPr>
        <w:t>, vol. 1, Jul. 2018, Accessed: Jan. 17, 2023. [Online]. Available: https://ojs.library.queensu.ca/index.php/wdsa-ccw/article/view/12315</w:t>
      </w:r>
    </w:p>
    <w:p w14:paraId="7BBEB9C7" w14:textId="408E92B1" w:rsidR="00582B5B" w:rsidDel="00AF2413" w:rsidRDefault="00582B5B" w:rsidP="000736E4">
      <w:pPr>
        <w:ind w:left="0" w:hanging="2"/>
        <w:jc w:val="center"/>
        <w:outlineLvl w:val="9"/>
        <w:rPr>
          <w:del w:id="13" w:author="Paul Stahlhofen" w:date="2025-03-05T15:24:00Z" w16du:dateUtc="2025-03-05T14:24:00Z"/>
          <w:rFonts w:ascii="Arial" w:eastAsia="Times New Roman" w:hAnsi="Arial" w:cs="Arial"/>
        </w:rPr>
      </w:pPr>
      <w:r>
        <w:rPr>
          <w:rFonts w:ascii="Arial" w:eastAsia="Times New Roman" w:hAnsi="Arial" w:cs="Arial"/>
        </w:rPr>
        <w:fldChar w:fldCharType="end"/>
      </w:r>
    </w:p>
    <w:p w14:paraId="356EA4D8" w14:textId="025D5388" w:rsidR="00582B5B" w:rsidDel="00AF2413" w:rsidRDefault="00582B5B" w:rsidP="00582B5B">
      <w:pPr>
        <w:ind w:leftChars="0" w:left="0" w:firstLineChars="0" w:firstLine="0"/>
        <w:outlineLvl w:val="9"/>
        <w:rPr>
          <w:del w:id="14" w:author="Paul Stahlhofen" w:date="2025-03-05T15:24:00Z" w16du:dateUtc="2025-03-05T14:24:00Z"/>
          <w:rFonts w:ascii="Arial" w:hAnsi="Arial" w:cs="Arial"/>
        </w:rPr>
      </w:pPr>
    </w:p>
    <w:p w14:paraId="0AC140EC" w14:textId="77777777" w:rsidR="00582B5B" w:rsidRPr="00292018" w:rsidDel="00AF2413" w:rsidRDefault="00582B5B" w:rsidP="00582B5B">
      <w:pPr>
        <w:ind w:leftChars="0" w:left="0" w:firstLineChars="0" w:firstLine="0"/>
        <w:outlineLvl w:val="9"/>
        <w:rPr>
          <w:del w:id="15" w:author="Paul Stahlhofen" w:date="2025-03-05T15:24:00Z" w16du:dateUtc="2025-03-05T14:24:00Z"/>
          <w:rFonts w:ascii="Arial" w:hAnsi="Arial" w:cs="Arial"/>
        </w:rPr>
      </w:pPr>
    </w:p>
    <w:p w14:paraId="53C7EFB6" w14:textId="6BD45853" w:rsidR="00DE3FB6" w:rsidRPr="00292018" w:rsidDel="00AF2413" w:rsidRDefault="00DE3FB6" w:rsidP="00DE3FB6">
      <w:pPr>
        <w:tabs>
          <w:tab w:val="left" w:pos="583"/>
        </w:tabs>
        <w:ind w:leftChars="0" w:left="0" w:firstLineChars="0" w:firstLine="0"/>
        <w:outlineLvl w:val="9"/>
        <w:rPr>
          <w:del w:id="16" w:author="Paul Stahlhofen" w:date="2025-03-05T15:24:00Z" w16du:dateUtc="2025-03-05T14:24:00Z"/>
          <w:rFonts w:ascii="Arial" w:hAnsi="Arial" w:cs="Arial"/>
        </w:rPr>
      </w:pPr>
    </w:p>
    <w:p w14:paraId="3843ED1D" w14:textId="2F22BD96" w:rsidR="006151F2" w:rsidRPr="00292018" w:rsidRDefault="006151F2">
      <w:pPr>
        <w:ind w:left="0" w:hanging="2"/>
        <w:jc w:val="center"/>
        <w:outlineLvl w:val="9"/>
        <w:rPr>
          <w:rFonts w:ascii="Arial" w:hAnsi="Arial" w:cs="Arial"/>
        </w:rPr>
        <w:pPrChange w:id="17" w:author="Paul Stahlhofen" w:date="2025-03-05T15:24:00Z" w16du:dateUtc="2025-03-05T14:24:00Z">
          <w:pPr>
            <w:tabs>
              <w:tab w:val="left" w:pos="583"/>
            </w:tabs>
            <w:ind w:left="0" w:hanging="2"/>
            <w:outlineLvl w:val="9"/>
          </w:pPr>
        </w:pPrChange>
      </w:pPr>
    </w:p>
    <w:sectPr w:rsidR="006151F2" w:rsidRPr="00292018">
      <w:headerReference w:type="even" r:id="rId13"/>
      <w:headerReference w:type="default" r:id="rId14"/>
      <w:footerReference w:type="even" r:id="rId15"/>
      <w:footerReference w:type="default" r:id="rId16"/>
      <w:headerReference w:type="first" r:id="rId17"/>
      <w:footerReference w:type="first" r:id="rId18"/>
      <w:pgSz w:w="11906" w:h="16838"/>
      <w:pgMar w:top="1134" w:right="1701"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Savic, Dragan" w:date="2025-03-04T16:51:00Z" w:initials="DS">
    <w:p w14:paraId="20A30437" w14:textId="77777777" w:rsidR="002B44D8" w:rsidRDefault="007F33F9" w:rsidP="002B44D8">
      <w:pPr>
        <w:pStyle w:val="Kommentartext"/>
        <w:ind w:leftChars="0" w:left="0" w:firstLineChars="0" w:firstLine="0"/>
      </w:pPr>
      <w:r>
        <w:rPr>
          <w:rStyle w:val="Kommentarzeichen"/>
        </w:rPr>
        <w:annotationRef/>
      </w:r>
      <w:r w:rsidR="002B44D8">
        <w:t>Don’t know if this means continuous decision variables? Pump scheduling is not continuous (i.e., the decision variables are binary, e.g., one or off) unless this means something else. This will confuse water people. Are you optimising pump speeds? If yes, we need to say that at the beginning.</w:t>
      </w:r>
    </w:p>
  </w:comment>
  <w:comment w:id="4" w:author="Savic, Dragan" w:date="2025-03-04T16:54:00Z" w:initials="DS">
    <w:p w14:paraId="62BF56C7" w14:textId="09A13CDE" w:rsidR="00814E2D" w:rsidRDefault="00814E2D" w:rsidP="00814E2D">
      <w:pPr>
        <w:pStyle w:val="Kommentartext"/>
        <w:ind w:leftChars="0" w:left="0" w:firstLineChars="0" w:firstLine="0"/>
      </w:pPr>
      <w:r>
        <w:rPr>
          <w:rStyle w:val="Kommentarzeichen"/>
        </w:rPr>
        <w:annotationRef/>
      </w:r>
      <w:r>
        <w:t>I changed the two networks to benchmarks to make it clear that we are not using real-world examples. I changed this LeakDB “benchmark” to scenarios. Is that OK?</w:t>
      </w:r>
    </w:p>
  </w:comment>
  <w:comment w:id="5" w:author="Savic, Dragan" w:date="2025-03-04T16:56:00Z" w:initials="DS">
    <w:p w14:paraId="47DD157E" w14:textId="77777777" w:rsidR="002B44D8" w:rsidRDefault="002B44D8" w:rsidP="002B44D8">
      <w:pPr>
        <w:pStyle w:val="Kommentartext"/>
        <w:ind w:leftChars="0" w:left="0" w:firstLineChars="0" w:firstLine="0"/>
      </w:pPr>
      <w:r>
        <w:rPr>
          <w:rStyle w:val="Kommentarzeichen"/>
        </w:rPr>
        <w:annotationRef/>
      </w:r>
      <w:r>
        <w:t>This makes me think that we optimise for pump speeds.</w:t>
      </w:r>
    </w:p>
  </w:comment>
  <w:comment w:id="8" w:author="Savic, Dragan" w:date="2025-03-04T17:02:00Z" w:initials="DS">
    <w:p w14:paraId="687BAA41" w14:textId="77777777" w:rsidR="005C56D1" w:rsidRDefault="005C56D1" w:rsidP="005C56D1">
      <w:pPr>
        <w:pStyle w:val="Kommentartext"/>
        <w:ind w:leftChars="0" w:left="0" w:firstLineChars="0" w:firstLine="0"/>
      </w:pPr>
      <w:r>
        <w:rPr>
          <w:rStyle w:val="Kommentarzeichen"/>
        </w:rPr>
        <w:annotationRef/>
      </w:r>
      <w:r>
        <w:t>Does the simulation at the beginning of the period ends with a same level of the tank at the end of the period? This is a basic requirement of pump scheduling optimisation (the large difference at the end may indicate that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A30437" w15:done="0"/>
  <w15:commentEx w15:paraId="62BF56C7" w15:done="0"/>
  <w15:commentEx w15:paraId="47DD157E" w15:done="0"/>
  <w15:commentEx w15:paraId="687BA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2C304B" w16cex:dateUtc="2025-03-04T15:51:00Z"/>
  <w16cex:commentExtensible w16cex:durableId="53C59945" w16cex:dateUtc="2025-03-04T15:54:00Z"/>
  <w16cex:commentExtensible w16cex:durableId="2BCCE1E5" w16cex:dateUtc="2025-03-04T15:56:00Z"/>
  <w16cex:commentExtensible w16cex:durableId="077CAD80" w16cex:dateUtc="2025-03-04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A30437" w16cid:durableId="502C304B"/>
  <w16cid:commentId w16cid:paraId="62BF56C7" w16cid:durableId="53C59945"/>
  <w16cid:commentId w16cid:paraId="47DD157E" w16cid:durableId="2BCCE1E5"/>
  <w16cid:commentId w16cid:paraId="687BAA41" w16cid:durableId="077CA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F38FD" w14:textId="77777777" w:rsidR="00F314C6" w:rsidRDefault="00F314C6" w:rsidP="004E2DC8">
      <w:pPr>
        <w:spacing w:line="240" w:lineRule="auto"/>
        <w:ind w:left="0" w:hanging="2"/>
      </w:pPr>
      <w:r>
        <w:separator/>
      </w:r>
    </w:p>
  </w:endnote>
  <w:endnote w:type="continuationSeparator" w:id="0">
    <w:p w14:paraId="084FBF92" w14:textId="77777777" w:rsidR="00F314C6" w:rsidRDefault="00F314C6" w:rsidP="004E2DC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Noto Sans CJK SC Regular">
    <w:altName w:val="Times New Roman"/>
    <w:panose1 w:val="020B0604020202020204"/>
    <w:charset w:val="00"/>
    <w:family w:val="roman"/>
    <w:notTrueType/>
    <w:pitch w:val="default"/>
  </w:font>
  <w:font w:name="FreeSans">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UOS Blake">
    <w:panose1 w:val="020B0604020202020204"/>
    <w:charset w:val="00"/>
    <w:family w:val="roman"/>
    <w:notTrueType/>
    <w:pitch w:val="default"/>
  </w:font>
  <w:font w:name="TUOS Stephenso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B2F68" w14:textId="77777777" w:rsidR="004E2DC8" w:rsidRDefault="004E2DC8">
    <w:pPr>
      <w:pStyle w:val="Fuzeile"/>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524DD" w14:textId="77777777" w:rsidR="004E2DC8" w:rsidRPr="00292018" w:rsidRDefault="004E2DC8">
    <w:pPr>
      <w:pStyle w:val="Fuzeile"/>
      <w:ind w:left="0" w:hanging="2"/>
      <w:rPr>
        <w:rFonts w:ascii="Arial" w:hAnsi="Arial" w:cs="Arial"/>
        <w:color w:val="595959" w:themeColor="text1" w:themeTint="A6"/>
        <w:sz w:val="20"/>
      </w:rPr>
    </w:pPr>
    <w:r w:rsidRPr="00292018">
      <w:rPr>
        <w:rFonts w:ascii="Arial" w:hAnsi="Arial" w:cs="Arial"/>
        <w:color w:val="595959" w:themeColor="text1" w:themeTint="A6"/>
        <w:sz w:val="20"/>
      </w:rPr>
      <w:t>CCWI 2025 Sheffield, UK (21st International Computing &amp; Control in the Water Industry Conference)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AAC22" w14:textId="77777777" w:rsidR="004E2DC8" w:rsidRDefault="004E2DC8">
    <w:pPr>
      <w:pStyle w:val="Fuzeile"/>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0AC06" w14:textId="77777777" w:rsidR="00F314C6" w:rsidRDefault="00F314C6" w:rsidP="004E2DC8">
      <w:pPr>
        <w:spacing w:line="240" w:lineRule="auto"/>
        <w:ind w:left="0" w:hanging="2"/>
      </w:pPr>
      <w:r>
        <w:separator/>
      </w:r>
    </w:p>
  </w:footnote>
  <w:footnote w:type="continuationSeparator" w:id="0">
    <w:p w14:paraId="6BF114D6" w14:textId="77777777" w:rsidR="00F314C6" w:rsidRDefault="00F314C6" w:rsidP="004E2DC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275B" w14:textId="77777777" w:rsidR="004E2DC8" w:rsidRDefault="004E2DC8">
    <w:pPr>
      <w:pStyle w:val="Kopfzeil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9A379" w14:textId="77777777" w:rsidR="004E2DC8" w:rsidRPr="004E2DC8" w:rsidRDefault="004E2DC8">
    <w:pPr>
      <w:pStyle w:val="Kopfzeile"/>
      <w:ind w:left="0" w:hanging="2"/>
      <w:rPr>
        <w:rFonts w:ascii="Times New Roman" w:hAnsi="Times New Roman" w:cs="Times New Roman"/>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D830" w14:textId="77777777" w:rsidR="004E2DC8" w:rsidRDefault="004E2DC8">
    <w:pPr>
      <w:pStyle w:val="Kopfzeile"/>
      <w:ind w:left="0" w:hanging="2"/>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vic, Dragan">
    <w15:presenceInfo w15:providerId="AD" w15:userId="S::dragan.savic@kwrwater.nl::ba4c5add-b80b-43bc-8390-1b8496503668"/>
  </w15:person>
  <w15:person w15:author="Paul Stahlhofen">
    <w15:presenceInfo w15:providerId="Windows Live" w15:userId="8759a93c01656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U1NzE0MDQ1NDC2MDRW0lEKTi0uzszPAykwrAUAimebISwAAAA="/>
  </w:docVars>
  <w:rsids>
    <w:rsidRoot w:val="006151F2"/>
    <w:rsid w:val="00016C2A"/>
    <w:rsid w:val="00062A77"/>
    <w:rsid w:val="000736E4"/>
    <w:rsid w:val="000742C7"/>
    <w:rsid w:val="00077878"/>
    <w:rsid w:val="000C2E25"/>
    <w:rsid w:val="000E5CB6"/>
    <w:rsid w:val="00117AD9"/>
    <w:rsid w:val="001369DC"/>
    <w:rsid w:val="001460FD"/>
    <w:rsid w:val="00152300"/>
    <w:rsid w:val="00161922"/>
    <w:rsid w:val="00171E40"/>
    <w:rsid w:val="001B15AA"/>
    <w:rsid w:val="001F4640"/>
    <w:rsid w:val="00225D40"/>
    <w:rsid w:val="0024406E"/>
    <w:rsid w:val="002443D2"/>
    <w:rsid w:val="00277B1D"/>
    <w:rsid w:val="00292018"/>
    <w:rsid w:val="002A53C3"/>
    <w:rsid w:val="002B44D8"/>
    <w:rsid w:val="002C18EC"/>
    <w:rsid w:val="002D136D"/>
    <w:rsid w:val="002E6A9A"/>
    <w:rsid w:val="002F50BB"/>
    <w:rsid w:val="00336FF5"/>
    <w:rsid w:val="003643E2"/>
    <w:rsid w:val="0045449C"/>
    <w:rsid w:val="004576A1"/>
    <w:rsid w:val="004637A7"/>
    <w:rsid w:val="00493521"/>
    <w:rsid w:val="004A290E"/>
    <w:rsid w:val="004B4324"/>
    <w:rsid w:val="004D57AF"/>
    <w:rsid w:val="004D781E"/>
    <w:rsid w:val="004E2DC8"/>
    <w:rsid w:val="004F6853"/>
    <w:rsid w:val="00503757"/>
    <w:rsid w:val="005217BE"/>
    <w:rsid w:val="00553F73"/>
    <w:rsid w:val="00582B5B"/>
    <w:rsid w:val="00590096"/>
    <w:rsid w:val="005B0D1F"/>
    <w:rsid w:val="005C56D1"/>
    <w:rsid w:val="006151F2"/>
    <w:rsid w:val="0062125C"/>
    <w:rsid w:val="00640DF7"/>
    <w:rsid w:val="00690542"/>
    <w:rsid w:val="006B535E"/>
    <w:rsid w:val="006C609E"/>
    <w:rsid w:val="006E3E73"/>
    <w:rsid w:val="006F7748"/>
    <w:rsid w:val="007735FB"/>
    <w:rsid w:val="007B382E"/>
    <w:rsid w:val="007B6733"/>
    <w:rsid w:val="007C3BB5"/>
    <w:rsid w:val="007D1B0B"/>
    <w:rsid w:val="007D1C57"/>
    <w:rsid w:val="007D4E5C"/>
    <w:rsid w:val="007F3382"/>
    <w:rsid w:val="007F33F9"/>
    <w:rsid w:val="00813EB6"/>
    <w:rsid w:val="00814E2D"/>
    <w:rsid w:val="00816B85"/>
    <w:rsid w:val="00856494"/>
    <w:rsid w:val="00874CF6"/>
    <w:rsid w:val="008B5DDF"/>
    <w:rsid w:val="00916E6B"/>
    <w:rsid w:val="00940CD0"/>
    <w:rsid w:val="009410E0"/>
    <w:rsid w:val="00944250"/>
    <w:rsid w:val="0097783C"/>
    <w:rsid w:val="009D6F86"/>
    <w:rsid w:val="00A35A54"/>
    <w:rsid w:val="00A46189"/>
    <w:rsid w:val="00A7465E"/>
    <w:rsid w:val="00A76DD2"/>
    <w:rsid w:val="00AC65F1"/>
    <w:rsid w:val="00AF2413"/>
    <w:rsid w:val="00B31068"/>
    <w:rsid w:val="00B90D43"/>
    <w:rsid w:val="00BA4E56"/>
    <w:rsid w:val="00BB2624"/>
    <w:rsid w:val="00C4011D"/>
    <w:rsid w:val="00C7368B"/>
    <w:rsid w:val="00C9573E"/>
    <w:rsid w:val="00CC50D1"/>
    <w:rsid w:val="00CC5A01"/>
    <w:rsid w:val="00D60771"/>
    <w:rsid w:val="00D94346"/>
    <w:rsid w:val="00D97DB3"/>
    <w:rsid w:val="00DA6A2B"/>
    <w:rsid w:val="00DC7BC1"/>
    <w:rsid w:val="00DE3FB6"/>
    <w:rsid w:val="00DE7F1E"/>
    <w:rsid w:val="00E34D15"/>
    <w:rsid w:val="00E47B35"/>
    <w:rsid w:val="00E721FA"/>
    <w:rsid w:val="00ED21EA"/>
    <w:rsid w:val="00EE20E6"/>
    <w:rsid w:val="00EF3028"/>
    <w:rsid w:val="00F02316"/>
    <w:rsid w:val="00F15E05"/>
    <w:rsid w:val="00F314C6"/>
    <w:rsid w:val="00F71873"/>
    <w:rsid w:val="00FB3BAE"/>
    <w:rsid w:val="00FB6E32"/>
    <w:rsid w:val="00FE25D7"/>
    <w:rsid w:val="00FF12E6"/>
    <w:rsid w:val="19984C6D"/>
    <w:rsid w:val="28AD5D2F"/>
    <w:rsid w:val="5935101D"/>
    <w:rsid w:val="5CD4A2C7"/>
    <w:rsid w:val="63CD2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F858"/>
  <w15:docId w15:val="{7D8EF77B-4F20-47A6-9F34-C3DBD8B7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1" w:lineRule="atLeast"/>
      <w:ind w:leftChars="-1" w:left="-1" w:hangingChars="1" w:hanging="1"/>
      <w:textDirection w:val="btLr"/>
      <w:textAlignment w:val="top"/>
      <w:outlineLvl w:val="0"/>
    </w:pPr>
    <w:rPr>
      <w:rFonts w:eastAsia="Noto Sans CJK SC Regular" w:cs="FreeSans"/>
      <w:kern w:val="1"/>
      <w:position w:val="-1"/>
      <w:lang w:eastAsia="zh-CN" w:bidi="hi-IN"/>
    </w:rPr>
  </w:style>
  <w:style w:type="paragraph" w:styleId="berschrift1">
    <w:name w:val="heading 1"/>
    <w:basedOn w:val="Standard"/>
    <w:next w:val="Standard"/>
    <w:pPr>
      <w:keepNext/>
      <w:keepLines/>
      <w:spacing w:before="480" w:after="12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480" w:after="120"/>
    </w:pPr>
    <w:rPr>
      <w:b/>
      <w:sz w:val="72"/>
      <w:szCs w:val="72"/>
    </w:rPr>
  </w:style>
  <w:style w:type="character" w:styleId="Hyperlink">
    <w:name w:val="Hyperlink"/>
    <w:rPr>
      <w:color w:val="000080"/>
      <w:w w:val="100"/>
      <w:position w:val="-1"/>
      <w:u w:val="single"/>
      <w:effect w:val="none"/>
      <w:vertAlign w:val="baseline"/>
      <w:cs w:val="0"/>
      <w:em w:val="none"/>
    </w:rPr>
  </w:style>
  <w:style w:type="character" w:styleId="Kommentarzeichen">
    <w:name w:val="annotation reference"/>
    <w:rPr>
      <w:w w:val="100"/>
      <w:position w:val="-1"/>
      <w:sz w:val="16"/>
      <w:szCs w:val="16"/>
      <w:effect w:val="none"/>
      <w:vertAlign w:val="baseline"/>
      <w:cs w:val="0"/>
      <w:em w:val="none"/>
    </w:rPr>
  </w:style>
  <w:style w:type="character" w:customStyle="1" w:styleId="CommentTextChar">
    <w:name w:val="Comment Text Char"/>
    <w:rPr>
      <w:rFonts w:ascii="Calibri" w:eastAsia="Noto Sans CJK SC Regular" w:hAnsi="Calibri" w:cs="Mangal"/>
      <w:w w:val="100"/>
      <w:kern w:val="1"/>
      <w:position w:val="-1"/>
      <w:szCs w:val="18"/>
      <w:effect w:val="none"/>
      <w:vertAlign w:val="baseline"/>
      <w:cs w:val="0"/>
      <w:em w:val="none"/>
      <w:lang w:eastAsia="zh-CN" w:bidi="hi-IN"/>
    </w:rPr>
  </w:style>
  <w:style w:type="character" w:customStyle="1" w:styleId="CommentSubjectChar">
    <w:name w:val="Comment Subject Char"/>
    <w:rPr>
      <w:rFonts w:ascii="Calibri" w:eastAsia="Noto Sans CJK SC Regular" w:hAnsi="Calibri" w:cs="Mangal"/>
      <w:b/>
      <w:bCs/>
      <w:w w:val="100"/>
      <w:kern w:val="1"/>
      <w:position w:val="-1"/>
      <w:szCs w:val="18"/>
      <w:effect w:val="none"/>
      <w:vertAlign w:val="baseline"/>
      <w:cs w:val="0"/>
      <w:em w:val="none"/>
      <w:lang w:eastAsia="zh-CN" w:bidi="hi-IN"/>
    </w:rPr>
  </w:style>
  <w:style w:type="character" w:customStyle="1" w:styleId="BalloonTextChar">
    <w:name w:val="Balloon Text Char"/>
    <w:rPr>
      <w:rFonts w:ascii="Tahoma" w:eastAsia="Noto Sans CJK SC Regular" w:hAnsi="Tahoma" w:cs="Mangal"/>
      <w:w w:val="100"/>
      <w:kern w:val="1"/>
      <w:position w:val="-1"/>
      <w:sz w:val="16"/>
      <w:szCs w:val="14"/>
      <w:effect w:val="none"/>
      <w:vertAlign w:val="baseline"/>
      <w:cs w:val="0"/>
      <w:em w:val="none"/>
      <w:lang w:eastAsia="zh-CN" w:bidi="hi-IN"/>
    </w:rPr>
  </w:style>
  <w:style w:type="paragraph" w:customStyle="1" w:styleId="Heading">
    <w:name w:val="Heading"/>
    <w:basedOn w:val="Standard"/>
    <w:next w:val="Textkrper"/>
    <w:pPr>
      <w:keepNext/>
      <w:spacing w:before="240" w:after="120"/>
    </w:pPr>
    <w:rPr>
      <w:rFonts w:ascii="TUOS Blake" w:hAnsi="TUOS Blake"/>
      <w:sz w:val="28"/>
      <w:szCs w:val="28"/>
    </w:rPr>
  </w:style>
  <w:style w:type="paragraph" w:styleId="Textkrper">
    <w:name w:val="Body Text"/>
    <w:basedOn w:val="Standard"/>
    <w:pPr>
      <w:spacing w:after="140" w:line="288" w:lineRule="auto"/>
    </w:pPr>
  </w:style>
  <w:style w:type="paragraph" w:styleId="Liste">
    <w:name w:val="List"/>
    <w:basedOn w:val="Textkrper"/>
    <w:rPr>
      <w:rFonts w:ascii="TUOS Stephenson" w:hAnsi="TUOS Stephenson"/>
    </w:rPr>
  </w:style>
  <w:style w:type="paragraph" w:styleId="Beschriftung">
    <w:name w:val="caption"/>
    <w:basedOn w:val="Standard"/>
    <w:pPr>
      <w:suppressLineNumbers/>
      <w:spacing w:before="120" w:after="120"/>
    </w:pPr>
    <w:rPr>
      <w:rFonts w:ascii="TUOS Stephenson" w:hAnsi="TUOS Stephenson"/>
      <w:i/>
      <w:iCs/>
    </w:rPr>
  </w:style>
  <w:style w:type="paragraph" w:customStyle="1" w:styleId="Index">
    <w:name w:val="Index"/>
    <w:basedOn w:val="Standard"/>
    <w:pPr>
      <w:suppressLineNumbers/>
    </w:pPr>
    <w:rPr>
      <w:rFonts w:ascii="TUOS Stephenson" w:hAnsi="TUOS Stephenson"/>
    </w:rPr>
  </w:style>
  <w:style w:type="paragraph" w:styleId="Kommentartext">
    <w:name w:val="annotation text"/>
    <w:basedOn w:val="Standard"/>
    <w:rPr>
      <w:rFonts w:cs="Mangal"/>
      <w:sz w:val="20"/>
      <w:szCs w:val="18"/>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hAnsi="Tahoma" w:cs="Mangal"/>
      <w:sz w:val="16"/>
      <w:szCs w:val="14"/>
    </w:rPr>
  </w:style>
  <w:style w:type="paragraph" w:customStyle="1" w:styleId="TableContents">
    <w:name w:val="Table Contents"/>
    <w:basedOn w:val="Standard"/>
    <w:pPr>
      <w:suppressLineNumbers/>
    </w:p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CellMar>
        <w:top w:w="55" w:type="dxa"/>
        <w:left w:w="55" w:type="dxa"/>
        <w:bottom w:w="55" w:type="dxa"/>
        <w:right w:w="55" w:type="dxa"/>
      </w:tblCellMar>
    </w:tblPr>
  </w:style>
  <w:style w:type="paragraph" w:styleId="Kopfzeile">
    <w:name w:val="header"/>
    <w:basedOn w:val="Standard"/>
    <w:link w:val="KopfzeileZchn"/>
    <w:uiPriority w:val="99"/>
    <w:unhideWhenUsed/>
    <w:rsid w:val="004E2DC8"/>
    <w:pPr>
      <w:tabs>
        <w:tab w:val="center" w:pos="4513"/>
        <w:tab w:val="right" w:pos="9026"/>
      </w:tabs>
      <w:spacing w:line="240" w:lineRule="auto"/>
    </w:pPr>
    <w:rPr>
      <w:rFonts w:cs="Mangal"/>
      <w:szCs w:val="21"/>
    </w:rPr>
  </w:style>
  <w:style w:type="character" w:customStyle="1" w:styleId="KopfzeileZchn">
    <w:name w:val="Kopfzeile Zchn"/>
    <w:basedOn w:val="Absatz-Standardschriftart"/>
    <w:link w:val="Kopfzeile"/>
    <w:uiPriority w:val="99"/>
    <w:rsid w:val="004E2DC8"/>
    <w:rPr>
      <w:rFonts w:eastAsia="Noto Sans CJK SC Regular" w:cs="Mangal"/>
      <w:kern w:val="1"/>
      <w:position w:val="-1"/>
      <w:szCs w:val="21"/>
      <w:lang w:eastAsia="zh-CN" w:bidi="hi-IN"/>
    </w:rPr>
  </w:style>
  <w:style w:type="paragraph" w:styleId="Fuzeile">
    <w:name w:val="footer"/>
    <w:basedOn w:val="Standard"/>
    <w:link w:val="FuzeileZchn"/>
    <w:uiPriority w:val="99"/>
    <w:unhideWhenUsed/>
    <w:rsid w:val="004E2DC8"/>
    <w:pPr>
      <w:tabs>
        <w:tab w:val="center" w:pos="4513"/>
        <w:tab w:val="right" w:pos="9026"/>
      </w:tabs>
      <w:spacing w:line="240" w:lineRule="auto"/>
    </w:pPr>
    <w:rPr>
      <w:rFonts w:cs="Mangal"/>
      <w:szCs w:val="21"/>
    </w:rPr>
  </w:style>
  <w:style w:type="character" w:customStyle="1" w:styleId="FuzeileZchn">
    <w:name w:val="Fußzeile Zchn"/>
    <w:basedOn w:val="Absatz-Standardschriftart"/>
    <w:link w:val="Fuzeile"/>
    <w:uiPriority w:val="99"/>
    <w:rsid w:val="004E2DC8"/>
    <w:rPr>
      <w:rFonts w:eastAsia="Noto Sans CJK SC Regular" w:cs="Mangal"/>
      <w:kern w:val="1"/>
      <w:position w:val="-1"/>
      <w:szCs w:val="21"/>
      <w:lang w:eastAsia="zh-CN" w:bidi="hi-IN"/>
    </w:rPr>
  </w:style>
  <w:style w:type="paragraph" w:styleId="KeinLeerraum">
    <w:name w:val="No Spacing"/>
    <w:basedOn w:val="Standard"/>
    <w:uiPriority w:val="1"/>
    <w:qFormat/>
    <w:rsid w:val="000736E4"/>
    <w:pPr>
      <w:ind w:left="0"/>
      <w:outlineLvl w:val="9"/>
    </w:pPr>
    <w:rPr>
      <w:rFonts w:ascii="Arial" w:hAnsi="Arial" w:cs="Mangal"/>
      <w:szCs w:val="21"/>
    </w:rPr>
  </w:style>
  <w:style w:type="paragraph" w:customStyle="1" w:styleId="Literaturverzeichnis1">
    <w:name w:val="Literaturverzeichnis1"/>
    <w:basedOn w:val="Standard"/>
    <w:link w:val="BibliographyZchn"/>
    <w:rsid w:val="00582B5B"/>
    <w:pPr>
      <w:tabs>
        <w:tab w:val="left" w:pos="380"/>
      </w:tabs>
      <w:spacing w:line="240" w:lineRule="atLeast"/>
      <w:ind w:left="384" w:hanging="384"/>
      <w:jc w:val="center"/>
      <w:outlineLvl w:val="9"/>
    </w:pPr>
    <w:rPr>
      <w:rFonts w:ascii="Arial" w:hAnsi="Arial" w:cs="Arial"/>
    </w:rPr>
  </w:style>
  <w:style w:type="character" w:customStyle="1" w:styleId="BibliographyZchn">
    <w:name w:val="Bibliography Zchn"/>
    <w:basedOn w:val="Absatz-Standardschriftart"/>
    <w:link w:val="Literaturverzeichnis1"/>
    <w:rsid w:val="00582B5B"/>
    <w:rPr>
      <w:rFonts w:ascii="Arial" w:eastAsia="Noto Sans CJK SC Regular" w:hAnsi="Arial" w:cs="Arial"/>
      <w:kern w:val="1"/>
      <w:position w:val="-1"/>
      <w:lang w:eastAsia="zh-CN" w:bidi="hi-IN"/>
    </w:rPr>
  </w:style>
  <w:style w:type="paragraph" w:styleId="berarbeitung">
    <w:name w:val="Revision"/>
    <w:hidden/>
    <w:uiPriority w:val="99"/>
    <w:semiHidden/>
    <w:rsid w:val="007B382E"/>
    <w:rPr>
      <w:rFonts w:eastAsia="Noto Sans CJK SC Regular" w:cs="Mangal"/>
      <w:kern w:val="1"/>
      <w:position w:val="-1"/>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uAu0/RxnpWsT2RA3A6J8bSwN1A==">CgMxLjA4AHIcMEJfUk5pZlRqQkE2M2FYbDJWVjlyWDBKNU0xaw==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2709</Words>
  <Characters>17068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dickie</dc:creator>
  <cp:lastModifiedBy>Paul Stahlhofen</cp:lastModifiedBy>
  <cp:revision>4</cp:revision>
  <dcterms:created xsi:type="dcterms:W3CDTF">2025-03-05T14:26:00Z</dcterms:created>
  <dcterms:modified xsi:type="dcterms:W3CDTF">2025-03-05T14:29:00Z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id="dmMGaqmS"/&gt;&lt;style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